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7FACA" w14:textId="33164AFD" w:rsidR="006C44FC" w:rsidRPr="00393AE3" w:rsidRDefault="00393AE3" w:rsidP="00393AE3">
      <w:pPr>
        <w:spacing w:line="360" w:lineRule="auto"/>
        <w:rPr>
          <w:rFonts w:ascii="Times New Roman" w:hAnsi="Times New Roman" w:cs="Times New Roman"/>
          <w:b/>
          <w:u w:val="single"/>
        </w:rPr>
      </w:pPr>
      <w:del w:id="0" w:author="John Kulas" w:date="2020-03-05T12:49:00Z">
        <w:r w:rsidRPr="00393AE3" w:rsidDel="00575D8C">
          <w:rPr>
            <w:rFonts w:ascii="Times New Roman" w:hAnsi="Times New Roman" w:cs="Times New Roman"/>
            <w:b/>
            <w:u w:val="single"/>
          </w:rPr>
          <w:delText>Kuncel Conditions</w:delText>
        </w:r>
      </w:del>
      <w:ins w:id="1" w:author="John Kulas" w:date="2020-03-05T12:49:00Z">
        <w:r w:rsidR="00575D8C">
          <w:rPr>
            <w:rFonts w:ascii="Times New Roman" w:hAnsi="Times New Roman" w:cs="Times New Roman"/>
            <w:b/>
            <w:u w:val="single"/>
          </w:rPr>
          <w:t>New (Shorter) Protocol</w:t>
        </w:r>
      </w:ins>
      <w:r w:rsidR="006C44FC" w:rsidRPr="00393AE3">
        <w:rPr>
          <w:rFonts w:ascii="Times New Roman" w:hAnsi="Times New Roman" w:cs="Times New Roman"/>
          <w:b/>
          <w:u w:val="single"/>
        </w:rPr>
        <w:t>:</w:t>
      </w:r>
    </w:p>
    <w:p w14:paraId="3B90A74B" w14:textId="2FE7E88C" w:rsidR="00A45C4A" w:rsidRPr="00393AE3" w:rsidRDefault="00832C56" w:rsidP="00136F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93AE3">
        <w:rPr>
          <w:rFonts w:ascii="Times New Roman" w:hAnsi="Times New Roman" w:cs="Times New Roman"/>
        </w:rPr>
        <w:t>Prior to running participant, make sure to:</w:t>
      </w:r>
    </w:p>
    <w:p w14:paraId="6ED103AB" w14:textId="4BE83158" w:rsidR="00D50958" w:rsidRPr="00393AE3" w:rsidDel="00575D8C" w:rsidRDefault="00D50958" w:rsidP="00D50958">
      <w:pPr>
        <w:pStyle w:val="ListParagraph"/>
        <w:numPr>
          <w:ilvl w:val="1"/>
          <w:numId w:val="1"/>
        </w:numPr>
        <w:spacing w:line="360" w:lineRule="auto"/>
        <w:rPr>
          <w:del w:id="2" w:author="John Kulas" w:date="2020-03-05T12:49:00Z"/>
          <w:rFonts w:ascii="Times New Roman" w:hAnsi="Times New Roman" w:cs="Times New Roman"/>
        </w:rPr>
      </w:pPr>
      <w:del w:id="3" w:author="John Kulas" w:date="2020-03-05T12:49:00Z">
        <w:r w:rsidRPr="00393AE3" w:rsidDel="00575D8C">
          <w:rPr>
            <w:rFonts w:ascii="Times New Roman" w:hAnsi="Times New Roman" w:cs="Times New Roman"/>
          </w:rPr>
          <w:delText>Look at which questionnaire you need to give the participant.</w:delText>
        </w:r>
      </w:del>
    </w:p>
    <w:p w14:paraId="3A84278C" w14:textId="46F87B32" w:rsidR="008B7877" w:rsidRDefault="00C85A55" w:rsidP="00136FB8">
      <w:pPr>
        <w:pStyle w:val="ListParagraph"/>
        <w:numPr>
          <w:ilvl w:val="1"/>
          <w:numId w:val="1"/>
        </w:numPr>
        <w:spacing w:line="360" w:lineRule="auto"/>
        <w:rPr>
          <w:ins w:id="4" w:author="John Kulas" w:date="2020-03-05T13:20:00Z"/>
          <w:rFonts w:ascii="Times New Roman" w:hAnsi="Times New Roman" w:cs="Times New Roman"/>
        </w:rPr>
      </w:pPr>
      <w:r w:rsidRPr="00393AE3">
        <w:rPr>
          <w:rFonts w:ascii="Times New Roman" w:hAnsi="Times New Roman" w:cs="Times New Roman"/>
        </w:rPr>
        <w:t xml:space="preserve">Login to </w:t>
      </w:r>
      <w:proofErr w:type="spellStart"/>
      <w:r w:rsidRPr="00393AE3">
        <w:rPr>
          <w:rFonts w:ascii="Times New Roman" w:hAnsi="Times New Roman" w:cs="Times New Roman"/>
        </w:rPr>
        <w:t>Qualtrics</w:t>
      </w:r>
      <w:proofErr w:type="spellEnd"/>
      <w:r w:rsidRPr="00393AE3">
        <w:rPr>
          <w:rFonts w:ascii="Times New Roman" w:hAnsi="Times New Roman" w:cs="Times New Roman"/>
        </w:rPr>
        <w:t xml:space="preserve"> and pull up the </w:t>
      </w:r>
      <w:del w:id="5" w:author="John Kulas" w:date="2020-03-05T12:45:00Z">
        <w:r w:rsidRPr="00393AE3" w:rsidDel="00575D8C">
          <w:rPr>
            <w:rFonts w:ascii="Times New Roman" w:hAnsi="Times New Roman" w:cs="Times New Roman"/>
          </w:rPr>
          <w:delText xml:space="preserve">proper </w:delText>
        </w:r>
      </w:del>
      <w:r w:rsidRPr="00393AE3">
        <w:rPr>
          <w:rFonts w:ascii="Times New Roman" w:hAnsi="Times New Roman" w:cs="Times New Roman"/>
        </w:rPr>
        <w:t>survey (</w:t>
      </w:r>
      <w:del w:id="6" w:author="John Kulas" w:date="2020-03-05T12:45:00Z">
        <w:r w:rsidR="00393AE3" w:rsidRPr="00393AE3" w:rsidDel="00575D8C">
          <w:rPr>
            <w:rFonts w:ascii="Times New Roman" w:hAnsi="Times New Roman" w:cs="Times New Roman"/>
          </w:rPr>
          <w:delText>Cop1, Copy2, Copy3, Copy4, OR Copy5</w:delText>
        </w:r>
      </w:del>
      <w:ins w:id="7" w:author="John Kulas" w:date="2020-03-05T12:50:00Z">
        <w:r w:rsidR="00575D8C">
          <w:rPr>
            <w:rFonts w:ascii="Times New Roman" w:hAnsi="Times New Roman" w:cs="Times New Roman"/>
          </w:rPr>
          <w:t>”</w:t>
        </w:r>
      </w:ins>
      <w:ins w:id="8" w:author="John Kulas" w:date="2020-03-05T12:45:00Z">
        <w:r w:rsidR="00575D8C">
          <w:rPr>
            <w:rFonts w:ascii="Times New Roman" w:hAnsi="Times New Roman" w:cs="Times New Roman"/>
          </w:rPr>
          <w:t>whatever the name is</w:t>
        </w:r>
      </w:ins>
      <w:ins w:id="9" w:author="John Kulas" w:date="2020-03-05T12:50:00Z">
        <w:r w:rsidR="00575D8C">
          <w:rPr>
            <w:rFonts w:ascii="Times New Roman" w:hAnsi="Times New Roman" w:cs="Times New Roman"/>
          </w:rPr>
          <w:t>”</w:t>
        </w:r>
      </w:ins>
      <w:r w:rsidR="00D50958" w:rsidRPr="00393AE3">
        <w:rPr>
          <w:rFonts w:ascii="Times New Roman" w:hAnsi="Times New Roman" w:cs="Times New Roman"/>
        </w:rPr>
        <w:t>).</w:t>
      </w:r>
    </w:p>
    <w:p w14:paraId="459B014F" w14:textId="57EBDCC4" w:rsidR="00A1742D" w:rsidRPr="00393AE3" w:rsidRDefault="00A1742D" w:rsidP="00136FB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ins w:id="10" w:author="John Kulas" w:date="2020-03-05T13:20:00Z">
        <w:r>
          <w:rPr>
            <w:rFonts w:ascii="Times New Roman" w:hAnsi="Times New Roman" w:cs="Times New Roman"/>
          </w:rPr>
          <w:t>Fill out the sign-in sheet</w:t>
        </w:r>
      </w:ins>
      <w:bookmarkStart w:id="11" w:name="_GoBack"/>
      <w:bookmarkEnd w:id="11"/>
    </w:p>
    <w:p w14:paraId="720E037E" w14:textId="77777777" w:rsidR="00D50958" w:rsidRPr="00393AE3" w:rsidRDefault="005F2CCD" w:rsidP="00D509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93AE3">
        <w:rPr>
          <w:rFonts w:ascii="Times New Roman" w:hAnsi="Times New Roman" w:cs="Times New Roman"/>
        </w:rPr>
        <w:t xml:space="preserve">When participant enters the room, seat them in front of the computer and </w:t>
      </w:r>
      <w:r w:rsidR="00D50958" w:rsidRPr="00393AE3">
        <w:rPr>
          <w:rFonts w:ascii="Times New Roman" w:hAnsi="Times New Roman" w:cs="Times New Roman"/>
        </w:rPr>
        <w:t xml:space="preserve">have them read over and accept the informed consent on </w:t>
      </w:r>
      <w:proofErr w:type="spellStart"/>
      <w:r w:rsidR="00D50958" w:rsidRPr="00393AE3">
        <w:rPr>
          <w:rFonts w:ascii="Times New Roman" w:hAnsi="Times New Roman" w:cs="Times New Roman"/>
        </w:rPr>
        <w:t>Qualtrics</w:t>
      </w:r>
      <w:proofErr w:type="spellEnd"/>
      <w:r w:rsidR="00D50958" w:rsidRPr="00393AE3">
        <w:rPr>
          <w:rFonts w:ascii="Times New Roman" w:hAnsi="Times New Roman" w:cs="Times New Roman"/>
        </w:rPr>
        <w:t>.</w:t>
      </w:r>
    </w:p>
    <w:p w14:paraId="48469106" w14:textId="2CB0C82D" w:rsidR="005F2CCD" w:rsidRPr="00393AE3" w:rsidRDefault="005F2CCD" w:rsidP="00D509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93AE3">
        <w:rPr>
          <w:rFonts w:ascii="Times New Roman" w:hAnsi="Times New Roman" w:cs="Times New Roman"/>
        </w:rPr>
        <w:t xml:space="preserve">Once informed consent is </w:t>
      </w:r>
      <w:r w:rsidR="00D50958" w:rsidRPr="00393AE3">
        <w:rPr>
          <w:rFonts w:ascii="Times New Roman" w:hAnsi="Times New Roman" w:cs="Times New Roman"/>
        </w:rPr>
        <w:t>accepted</w:t>
      </w:r>
      <w:r w:rsidRPr="00393AE3">
        <w:rPr>
          <w:rFonts w:ascii="Times New Roman" w:hAnsi="Times New Roman" w:cs="Times New Roman"/>
        </w:rPr>
        <w:t>, hand participants the sample sheet of example questions with answers and instructions. Then, read the following:</w:t>
      </w:r>
    </w:p>
    <w:p w14:paraId="0A45A660" w14:textId="1A4BF488" w:rsidR="00D50958" w:rsidRPr="00393AE3" w:rsidRDefault="005F2CCD" w:rsidP="00136FB8">
      <w:pPr>
        <w:spacing w:line="360" w:lineRule="auto"/>
        <w:rPr>
          <w:rFonts w:ascii="Times New Roman" w:hAnsi="Times New Roman" w:cs="Times New Roman"/>
          <w:i/>
        </w:rPr>
      </w:pPr>
      <w:r w:rsidRPr="00393AE3">
        <w:rPr>
          <w:rFonts w:ascii="Times New Roman" w:hAnsi="Times New Roman" w:cs="Times New Roman"/>
        </w:rPr>
        <w:tab/>
      </w:r>
      <w:proofErr w:type="gramStart"/>
      <w:r w:rsidRPr="00393AE3">
        <w:rPr>
          <w:rFonts w:ascii="Times New Roman" w:hAnsi="Times New Roman" w:cs="Times New Roman"/>
          <w:i/>
        </w:rPr>
        <w:t>I’m</w:t>
      </w:r>
      <w:proofErr w:type="gramEnd"/>
      <w:r w:rsidRPr="00393AE3">
        <w:rPr>
          <w:rFonts w:ascii="Times New Roman" w:hAnsi="Times New Roman" w:cs="Times New Roman"/>
          <w:i/>
        </w:rPr>
        <w:t xml:space="preserve"> going to read a script and it’s very important that you listen </w:t>
      </w:r>
      <w:r w:rsidRPr="00393AE3">
        <w:rPr>
          <w:rFonts w:ascii="Times New Roman" w:hAnsi="Times New Roman" w:cs="Times New Roman"/>
        </w:rPr>
        <w:t xml:space="preserve">[pause -make sure they’re paying attention]. </w:t>
      </w:r>
      <w:r w:rsidRPr="00393AE3">
        <w:rPr>
          <w:rFonts w:ascii="Times New Roman" w:hAnsi="Times New Roman" w:cs="Times New Roman"/>
          <w:i/>
        </w:rPr>
        <w:t xml:space="preserve">In addition to the instructions that I will be explaining, you </w:t>
      </w:r>
      <w:proofErr w:type="gramStart"/>
      <w:r w:rsidRPr="00393AE3">
        <w:rPr>
          <w:rFonts w:ascii="Times New Roman" w:hAnsi="Times New Roman" w:cs="Times New Roman"/>
          <w:i/>
        </w:rPr>
        <w:t>will be allowed</w:t>
      </w:r>
      <w:proofErr w:type="gramEnd"/>
      <w:r w:rsidRPr="00393AE3">
        <w:rPr>
          <w:rFonts w:ascii="Times New Roman" w:hAnsi="Times New Roman" w:cs="Times New Roman"/>
          <w:i/>
        </w:rPr>
        <w:t xml:space="preserve"> to use the </w:t>
      </w:r>
      <w:del w:id="12" w:author="John Kulas" w:date="2020-03-05T12:58:00Z">
        <w:r w:rsidRPr="00393AE3" w:rsidDel="00575D8C">
          <w:rPr>
            <w:rFonts w:ascii="Times New Roman" w:hAnsi="Times New Roman" w:cs="Times New Roman"/>
            <w:i/>
          </w:rPr>
          <w:delText>s</w:delText>
        </w:r>
      </w:del>
      <w:ins w:id="13" w:author="John Kulas" w:date="2020-03-05T12:58:00Z">
        <w:r w:rsidR="00575D8C">
          <w:rPr>
            <w:rFonts w:ascii="Times New Roman" w:hAnsi="Times New Roman" w:cs="Times New Roman"/>
            <w:i/>
          </w:rPr>
          <w:t>ex</w:t>
        </w:r>
      </w:ins>
      <w:r w:rsidRPr="00393AE3">
        <w:rPr>
          <w:rFonts w:ascii="Times New Roman" w:hAnsi="Times New Roman" w:cs="Times New Roman"/>
          <w:i/>
        </w:rPr>
        <w:t>ample sheet that was given to you as a reference throughout the duration of the experiment</w:t>
      </w:r>
      <w:r w:rsidR="00254593" w:rsidRPr="00393AE3">
        <w:rPr>
          <w:rFonts w:ascii="Times New Roman" w:hAnsi="Times New Roman" w:cs="Times New Roman"/>
          <w:i/>
        </w:rPr>
        <w:t xml:space="preserve">. You are about to respond to </w:t>
      </w:r>
      <w:del w:id="14" w:author="John Kulas" w:date="2020-03-05T13:03:00Z">
        <w:r w:rsidR="00254593" w:rsidRPr="00393AE3" w:rsidDel="00575D8C">
          <w:rPr>
            <w:rFonts w:ascii="Times New Roman" w:hAnsi="Times New Roman" w:cs="Times New Roman"/>
            <w:i/>
          </w:rPr>
          <w:delText xml:space="preserve">a </w:delText>
        </w:r>
      </w:del>
      <w:r w:rsidR="006010B1">
        <w:rPr>
          <w:rFonts w:ascii="Times New Roman" w:hAnsi="Times New Roman" w:cs="Times New Roman"/>
          <w:i/>
        </w:rPr>
        <w:t>45</w:t>
      </w:r>
      <w:ins w:id="15" w:author="John Kulas" w:date="2020-03-05T13:03:00Z">
        <w:r w:rsidR="00575D8C">
          <w:rPr>
            <w:rFonts w:ascii="Times New Roman" w:hAnsi="Times New Roman" w:cs="Times New Roman"/>
            <w:i/>
          </w:rPr>
          <w:t xml:space="preserve"> </w:t>
        </w:r>
      </w:ins>
      <w:del w:id="16" w:author="John Kulas" w:date="2020-03-05T13:03:00Z">
        <w:r w:rsidR="00254593" w:rsidRPr="00393AE3" w:rsidDel="00575D8C">
          <w:rPr>
            <w:rFonts w:ascii="Times New Roman" w:hAnsi="Times New Roman" w:cs="Times New Roman"/>
            <w:i/>
          </w:rPr>
          <w:delText xml:space="preserve">-item personality </w:delText>
        </w:r>
      </w:del>
      <w:r w:rsidR="00D50958" w:rsidRPr="00393AE3">
        <w:rPr>
          <w:rFonts w:ascii="Times New Roman" w:hAnsi="Times New Roman" w:cs="Times New Roman"/>
          <w:i/>
        </w:rPr>
        <w:t>question</w:t>
      </w:r>
      <w:del w:id="17" w:author="John Kulas" w:date="2020-03-05T13:03:00Z">
        <w:r w:rsidR="00D50958" w:rsidRPr="00393AE3" w:rsidDel="00575D8C">
          <w:rPr>
            <w:rFonts w:ascii="Times New Roman" w:hAnsi="Times New Roman" w:cs="Times New Roman"/>
            <w:i/>
          </w:rPr>
          <w:delText>naire</w:delText>
        </w:r>
      </w:del>
      <w:ins w:id="18" w:author="John Kulas" w:date="2020-03-05T13:03:00Z">
        <w:r w:rsidR="00575D8C">
          <w:rPr>
            <w:rFonts w:ascii="Times New Roman" w:hAnsi="Times New Roman" w:cs="Times New Roman"/>
            <w:i/>
          </w:rPr>
          <w:t>s</w:t>
        </w:r>
      </w:ins>
      <w:r w:rsidR="00254593" w:rsidRPr="00393AE3">
        <w:rPr>
          <w:rFonts w:ascii="Times New Roman" w:hAnsi="Times New Roman" w:cs="Times New Roman"/>
          <w:i/>
        </w:rPr>
        <w:t xml:space="preserve"> on the computer. In </w:t>
      </w:r>
      <w:proofErr w:type="gramStart"/>
      <w:r w:rsidR="00254593" w:rsidRPr="00393AE3">
        <w:rPr>
          <w:rFonts w:ascii="Times New Roman" w:hAnsi="Times New Roman" w:cs="Times New Roman"/>
          <w:i/>
        </w:rPr>
        <w:t>th</w:t>
      </w:r>
      <w:proofErr w:type="gramEnd"/>
      <w:del w:id="19" w:author="John Kulas" w:date="2020-03-05T13:03:00Z">
        <w:r w:rsidR="00254593" w:rsidRPr="00393AE3" w:rsidDel="00575D8C">
          <w:rPr>
            <w:rFonts w:ascii="Times New Roman" w:hAnsi="Times New Roman" w:cs="Times New Roman"/>
            <w:i/>
          </w:rPr>
          <w:delText>i</w:delText>
        </w:r>
      </w:del>
      <w:ins w:id="20" w:author="John Kulas" w:date="2020-03-05T13:03:00Z">
        <w:r w:rsidR="00575D8C">
          <w:rPr>
            <w:rFonts w:ascii="Times New Roman" w:hAnsi="Times New Roman" w:cs="Times New Roman"/>
            <w:i/>
          </w:rPr>
          <w:t>e</w:t>
        </w:r>
      </w:ins>
      <w:r w:rsidR="00254593" w:rsidRPr="00393AE3">
        <w:rPr>
          <w:rFonts w:ascii="Times New Roman" w:hAnsi="Times New Roman" w:cs="Times New Roman"/>
          <w:i/>
        </w:rPr>
        <w:t>s</w:t>
      </w:r>
      <w:ins w:id="21" w:author="John Kulas" w:date="2020-03-05T13:03:00Z">
        <w:r w:rsidR="00575D8C">
          <w:rPr>
            <w:rFonts w:ascii="Times New Roman" w:hAnsi="Times New Roman" w:cs="Times New Roman"/>
            <w:i/>
          </w:rPr>
          <w:t>e</w:t>
        </w:r>
      </w:ins>
      <w:r w:rsidR="00254593" w:rsidRPr="00393AE3">
        <w:rPr>
          <w:rFonts w:ascii="Times New Roman" w:hAnsi="Times New Roman" w:cs="Times New Roman"/>
          <w:i/>
        </w:rPr>
        <w:t xml:space="preserve"> </w:t>
      </w:r>
      <w:del w:id="22" w:author="John Kulas" w:date="2020-03-05T13:03:00Z">
        <w:r w:rsidR="00254593" w:rsidRPr="00393AE3" w:rsidDel="00575D8C">
          <w:rPr>
            <w:rFonts w:ascii="Times New Roman" w:hAnsi="Times New Roman" w:cs="Times New Roman"/>
            <w:i/>
          </w:rPr>
          <w:delText>task,</w:delText>
        </w:r>
      </w:del>
      <w:ins w:id="23" w:author="John Kulas" w:date="2020-03-05T13:03:00Z">
        <w:r w:rsidR="00575D8C">
          <w:rPr>
            <w:rFonts w:ascii="Times New Roman" w:hAnsi="Times New Roman" w:cs="Times New Roman"/>
            <w:i/>
          </w:rPr>
          <w:t>questions,</w:t>
        </w:r>
      </w:ins>
      <w:r w:rsidR="00254593" w:rsidRPr="00393AE3">
        <w:rPr>
          <w:rFonts w:ascii="Times New Roman" w:hAnsi="Times New Roman" w:cs="Times New Roman"/>
          <w:i/>
        </w:rPr>
        <w:t xml:space="preserve"> you will be asked to rate how desirable or undesirable</w:t>
      </w:r>
      <w:r w:rsidR="00D50958" w:rsidRPr="00393AE3">
        <w:rPr>
          <w:rFonts w:ascii="Times New Roman" w:hAnsi="Times New Roman" w:cs="Times New Roman"/>
          <w:i/>
        </w:rPr>
        <w:t xml:space="preserve">, in the U.S., </w:t>
      </w:r>
      <w:r w:rsidR="00254593" w:rsidRPr="00393AE3">
        <w:rPr>
          <w:rFonts w:ascii="Times New Roman" w:hAnsi="Times New Roman" w:cs="Times New Roman"/>
          <w:i/>
        </w:rPr>
        <w:t xml:space="preserve">a </w:t>
      </w:r>
      <w:r w:rsidR="00D50958" w:rsidRPr="00393AE3">
        <w:rPr>
          <w:rFonts w:ascii="Times New Roman" w:hAnsi="Times New Roman" w:cs="Times New Roman"/>
          <w:i/>
        </w:rPr>
        <w:t>characteristic</w:t>
      </w:r>
      <w:r w:rsidR="00254593" w:rsidRPr="00393AE3">
        <w:rPr>
          <w:rFonts w:ascii="Times New Roman" w:hAnsi="Times New Roman" w:cs="Times New Roman"/>
          <w:i/>
        </w:rPr>
        <w:t xml:space="preserve"> is</w:t>
      </w:r>
      <w:r w:rsidR="00D50958" w:rsidRPr="00393AE3">
        <w:rPr>
          <w:rFonts w:ascii="Times New Roman" w:hAnsi="Times New Roman" w:cs="Times New Roman"/>
          <w:i/>
        </w:rPr>
        <w:t>.</w:t>
      </w:r>
      <w:r w:rsidR="00254593" w:rsidRPr="00393AE3">
        <w:rPr>
          <w:rFonts w:ascii="Times New Roman" w:hAnsi="Times New Roman" w:cs="Times New Roman"/>
          <w:i/>
        </w:rPr>
        <w:t xml:space="preserve"> </w:t>
      </w:r>
    </w:p>
    <w:p w14:paraId="46942461" w14:textId="5B824B44" w:rsidR="005F2CCD" w:rsidRPr="00393AE3" w:rsidRDefault="00254593" w:rsidP="00136FB8">
      <w:pPr>
        <w:spacing w:line="360" w:lineRule="auto"/>
        <w:rPr>
          <w:rFonts w:ascii="Times New Roman" w:hAnsi="Times New Roman" w:cs="Times New Roman"/>
          <w:i/>
        </w:rPr>
      </w:pPr>
      <w:r w:rsidRPr="00393AE3">
        <w:rPr>
          <w:rFonts w:ascii="Times New Roman" w:hAnsi="Times New Roman" w:cs="Times New Roman"/>
          <w:i/>
        </w:rPr>
        <w:t xml:space="preserve">Please </w:t>
      </w:r>
      <w:proofErr w:type="gramStart"/>
      <w:r w:rsidRPr="00393AE3">
        <w:rPr>
          <w:rFonts w:ascii="Times New Roman" w:hAnsi="Times New Roman" w:cs="Times New Roman"/>
          <w:i/>
        </w:rPr>
        <w:t>take a look</w:t>
      </w:r>
      <w:proofErr w:type="gramEnd"/>
      <w:r w:rsidRPr="00393AE3">
        <w:rPr>
          <w:rFonts w:ascii="Times New Roman" w:hAnsi="Times New Roman" w:cs="Times New Roman"/>
          <w:i/>
        </w:rPr>
        <w:t xml:space="preserve"> at Example </w:t>
      </w:r>
      <w:ins w:id="24" w:author="John Kulas" w:date="2020-03-05T13:02:00Z">
        <w:r w:rsidR="00575D8C">
          <w:rPr>
            <w:rFonts w:ascii="Times New Roman" w:hAnsi="Times New Roman" w:cs="Times New Roman"/>
            <w:i/>
          </w:rPr>
          <w:t xml:space="preserve">Item </w:t>
        </w:r>
      </w:ins>
      <w:del w:id="25" w:author="John Kulas" w:date="2020-03-05T13:02:00Z">
        <w:r w:rsidR="003B4BE6" w:rsidDel="00575D8C">
          <w:rPr>
            <w:rFonts w:ascii="Times New Roman" w:hAnsi="Times New Roman" w:cs="Times New Roman"/>
            <w:i/>
          </w:rPr>
          <w:delText>2</w:delText>
        </w:r>
      </w:del>
      <w:ins w:id="26" w:author="John Kulas" w:date="2020-03-05T13:02:00Z">
        <w:r w:rsidR="00575D8C">
          <w:rPr>
            <w:rFonts w:ascii="Times New Roman" w:hAnsi="Times New Roman" w:cs="Times New Roman"/>
            <w:i/>
          </w:rPr>
          <w:t>1</w:t>
        </w:r>
      </w:ins>
      <w:r w:rsidRPr="00393AE3">
        <w:rPr>
          <w:rFonts w:ascii="Times New Roman" w:hAnsi="Times New Roman" w:cs="Times New Roman"/>
          <w:i/>
        </w:rPr>
        <w:t xml:space="preserve">. </w:t>
      </w:r>
      <w:r w:rsidRPr="00393AE3">
        <w:rPr>
          <w:rFonts w:ascii="Times New Roman" w:hAnsi="Times New Roman" w:cs="Times New Roman"/>
        </w:rPr>
        <w:t>[</w:t>
      </w:r>
      <w:proofErr w:type="gramStart"/>
      <w:r w:rsidRPr="00393AE3">
        <w:rPr>
          <w:rFonts w:ascii="Times New Roman" w:hAnsi="Times New Roman" w:cs="Times New Roman"/>
        </w:rPr>
        <w:t>pause</w:t>
      </w:r>
      <w:proofErr w:type="gramEnd"/>
      <w:r w:rsidRPr="00393AE3">
        <w:rPr>
          <w:rFonts w:ascii="Times New Roman" w:hAnsi="Times New Roman" w:cs="Times New Roman"/>
        </w:rPr>
        <w:t xml:space="preserve"> -point to Example</w:t>
      </w:r>
      <w:ins w:id="27" w:author="John Kulas" w:date="2020-03-05T13:02:00Z">
        <w:r w:rsidR="00575D8C">
          <w:rPr>
            <w:rFonts w:ascii="Times New Roman" w:hAnsi="Times New Roman" w:cs="Times New Roman"/>
          </w:rPr>
          <w:t xml:space="preserve"> Item</w:t>
        </w:r>
      </w:ins>
      <w:r w:rsidRPr="00393AE3">
        <w:rPr>
          <w:rFonts w:ascii="Times New Roman" w:hAnsi="Times New Roman" w:cs="Times New Roman"/>
        </w:rPr>
        <w:t xml:space="preserve"> </w:t>
      </w:r>
      <w:del w:id="28" w:author="John Kulas" w:date="2020-03-05T13:02:00Z">
        <w:r w:rsidR="003B4BE6" w:rsidDel="00575D8C">
          <w:rPr>
            <w:rFonts w:ascii="Times New Roman" w:hAnsi="Times New Roman" w:cs="Times New Roman"/>
          </w:rPr>
          <w:delText>2</w:delText>
        </w:r>
      </w:del>
      <w:ins w:id="29" w:author="John Kulas" w:date="2020-03-05T13:02:00Z">
        <w:r w:rsidR="00575D8C">
          <w:rPr>
            <w:rFonts w:ascii="Times New Roman" w:hAnsi="Times New Roman" w:cs="Times New Roman"/>
          </w:rPr>
          <w:t>1</w:t>
        </w:r>
      </w:ins>
      <w:r w:rsidRPr="00393AE3">
        <w:rPr>
          <w:rFonts w:ascii="Times New Roman" w:hAnsi="Times New Roman" w:cs="Times New Roman"/>
        </w:rPr>
        <w:t xml:space="preserve"> on the sample sheet]. </w:t>
      </w:r>
      <w:r w:rsidRPr="00393AE3">
        <w:rPr>
          <w:rFonts w:ascii="Times New Roman" w:hAnsi="Times New Roman" w:cs="Times New Roman"/>
          <w:i/>
        </w:rPr>
        <w:t xml:space="preserve">In this example, you </w:t>
      </w:r>
      <w:proofErr w:type="gramStart"/>
      <w:r w:rsidRPr="00393AE3">
        <w:rPr>
          <w:rFonts w:ascii="Times New Roman" w:hAnsi="Times New Roman" w:cs="Times New Roman"/>
          <w:i/>
        </w:rPr>
        <w:t>are being asked</w:t>
      </w:r>
      <w:proofErr w:type="gramEnd"/>
      <w:r w:rsidRPr="00393AE3">
        <w:rPr>
          <w:rFonts w:ascii="Times New Roman" w:hAnsi="Times New Roman" w:cs="Times New Roman"/>
          <w:i/>
        </w:rPr>
        <w:t xml:space="preserve"> to rate how desirable it is for a person </w:t>
      </w:r>
      <w:ins w:id="30" w:author="John Kulas" w:date="2020-03-05T13:14:00Z">
        <w:r w:rsidR="00ED2FD5">
          <w:rPr>
            <w:rFonts w:ascii="Times New Roman" w:hAnsi="Times New Roman" w:cs="Times New Roman"/>
            <w:i/>
          </w:rPr>
          <w:t>to be</w:t>
        </w:r>
      </w:ins>
      <w:ins w:id="31" w:author="John Kulas" w:date="2020-03-05T13:05:00Z">
        <w:r w:rsidR="00816BA3">
          <w:rPr>
            <w:rFonts w:ascii="Times New Roman" w:hAnsi="Times New Roman" w:cs="Times New Roman"/>
            <w:i/>
          </w:rPr>
          <w:t xml:space="preserve"> i</w:t>
        </w:r>
      </w:ins>
      <w:ins w:id="32" w:author="John Kulas" w:date="2020-03-05T13:06:00Z">
        <w:r w:rsidR="00816BA3">
          <w:rPr>
            <w:rFonts w:ascii="Times New Roman" w:hAnsi="Times New Roman" w:cs="Times New Roman"/>
            <w:i/>
          </w:rPr>
          <w:t>n the top 30% of people who</w:t>
        </w:r>
      </w:ins>
      <w:del w:id="33" w:author="John Kulas" w:date="2020-03-05T13:06:00Z">
        <w:r w:rsidRPr="00393AE3" w:rsidDel="00816BA3">
          <w:rPr>
            <w:rFonts w:ascii="Times New Roman" w:hAnsi="Times New Roman" w:cs="Times New Roman"/>
            <w:i/>
          </w:rPr>
          <w:delText>to</w:delText>
        </w:r>
      </w:del>
      <w:r w:rsidR="006010B1">
        <w:rPr>
          <w:rFonts w:ascii="Times New Roman" w:hAnsi="Times New Roman" w:cs="Times New Roman"/>
          <w:i/>
        </w:rPr>
        <w:t xml:space="preserve"> get irritated by people who ask favors of them</w:t>
      </w:r>
      <w:r w:rsidRPr="00393AE3">
        <w:rPr>
          <w:rFonts w:ascii="Times New Roman" w:hAnsi="Times New Roman" w:cs="Times New Roman"/>
          <w:i/>
        </w:rPr>
        <w:t xml:space="preserve">. </w:t>
      </w:r>
      <w:r w:rsidR="00D50958" w:rsidRPr="00393AE3">
        <w:rPr>
          <w:rFonts w:ascii="Times New Roman" w:hAnsi="Times New Roman" w:cs="Times New Roman"/>
          <w:i/>
        </w:rPr>
        <w:t xml:space="preserve">This means that </w:t>
      </w:r>
      <w:r w:rsidR="006010B1">
        <w:rPr>
          <w:rFonts w:ascii="Times New Roman" w:hAnsi="Times New Roman" w:cs="Times New Roman"/>
          <w:i/>
        </w:rPr>
        <w:t>when asked for a favor</w:t>
      </w:r>
      <w:r w:rsidR="003B4BE6">
        <w:rPr>
          <w:rFonts w:ascii="Times New Roman" w:hAnsi="Times New Roman" w:cs="Times New Roman"/>
          <w:i/>
        </w:rPr>
        <w:t>, this person</w:t>
      </w:r>
      <w:r w:rsidR="00D50958" w:rsidRPr="00393AE3">
        <w:rPr>
          <w:rFonts w:ascii="Times New Roman" w:hAnsi="Times New Roman" w:cs="Times New Roman"/>
          <w:i/>
        </w:rPr>
        <w:t xml:space="preserve"> – because they display a</w:t>
      </w:r>
      <w:r w:rsidR="003B4BE6">
        <w:rPr>
          <w:rFonts w:ascii="Times New Roman" w:hAnsi="Times New Roman" w:cs="Times New Roman"/>
          <w:i/>
        </w:rPr>
        <w:t xml:space="preserve">n above average </w:t>
      </w:r>
      <w:r w:rsidR="00D50958" w:rsidRPr="00393AE3">
        <w:rPr>
          <w:rFonts w:ascii="Times New Roman" w:hAnsi="Times New Roman" w:cs="Times New Roman"/>
          <w:i/>
        </w:rPr>
        <w:t xml:space="preserve">concentration of this characteristic – </w:t>
      </w:r>
      <w:r w:rsidR="003B4BE6">
        <w:rPr>
          <w:rFonts w:ascii="Times New Roman" w:hAnsi="Times New Roman" w:cs="Times New Roman"/>
          <w:i/>
        </w:rPr>
        <w:t xml:space="preserve">is </w:t>
      </w:r>
      <w:ins w:id="34" w:author="John Kulas" w:date="2020-03-05T13:15:00Z">
        <w:r w:rsidR="00ED2FD5">
          <w:rPr>
            <w:rFonts w:ascii="Times New Roman" w:hAnsi="Times New Roman" w:cs="Times New Roman"/>
            <w:i/>
          </w:rPr>
          <w:t>a bit</w:t>
        </w:r>
      </w:ins>
      <w:del w:id="35" w:author="John Kulas" w:date="2020-03-05T13:15:00Z">
        <w:r w:rsidR="003B4BE6" w:rsidDel="00ED2FD5">
          <w:rPr>
            <w:rFonts w:ascii="Times New Roman" w:hAnsi="Times New Roman" w:cs="Times New Roman"/>
            <w:i/>
          </w:rPr>
          <w:delText>more</w:delText>
        </w:r>
      </w:del>
      <w:r w:rsidR="003B4BE6">
        <w:rPr>
          <w:rFonts w:ascii="Times New Roman" w:hAnsi="Times New Roman" w:cs="Times New Roman"/>
          <w:i/>
        </w:rPr>
        <w:t xml:space="preserve"> likely to </w:t>
      </w:r>
      <w:r w:rsidR="006010B1">
        <w:rPr>
          <w:rFonts w:ascii="Times New Roman" w:hAnsi="Times New Roman" w:cs="Times New Roman"/>
          <w:i/>
        </w:rPr>
        <w:t>get irritated</w:t>
      </w:r>
      <w:r w:rsidR="00D50958" w:rsidRPr="00393AE3">
        <w:rPr>
          <w:rFonts w:ascii="Times New Roman" w:hAnsi="Times New Roman" w:cs="Times New Roman"/>
          <w:i/>
        </w:rPr>
        <w:t>.</w:t>
      </w:r>
      <w:r w:rsidRPr="00393AE3">
        <w:rPr>
          <w:rFonts w:ascii="Times New Roman" w:hAnsi="Times New Roman" w:cs="Times New Roman"/>
          <w:i/>
        </w:rPr>
        <w:t xml:space="preserve"> </w:t>
      </w:r>
      <w:r w:rsidR="00D50958" w:rsidRPr="00393AE3">
        <w:rPr>
          <w:rFonts w:ascii="Times New Roman" w:hAnsi="Times New Roman" w:cs="Times New Roman"/>
          <w:i/>
        </w:rPr>
        <w:t xml:space="preserve">In the U.S., it is quite undesirable for someone to </w:t>
      </w:r>
      <w:r w:rsidR="006010B1">
        <w:rPr>
          <w:rFonts w:ascii="Times New Roman" w:hAnsi="Times New Roman" w:cs="Times New Roman"/>
          <w:i/>
        </w:rPr>
        <w:t xml:space="preserve">get irritated when someone asks a favor of </w:t>
      </w:r>
      <w:proofErr w:type="gramStart"/>
      <w:r w:rsidR="006010B1">
        <w:rPr>
          <w:rFonts w:ascii="Times New Roman" w:hAnsi="Times New Roman" w:cs="Times New Roman"/>
          <w:i/>
        </w:rPr>
        <w:t>them</w:t>
      </w:r>
      <w:proofErr w:type="gramEnd"/>
      <w:r w:rsidR="006010B1">
        <w:rPr>
          <w:rFonts w:ascii="Times New Roman" w:hAnsi="Times New Roman" w:cs="Times New Roman"/>
          <w:i/>
        </w:rPr>
        <w:t>.</w:t>
      </w:r>
    </w:p>
    <w:p w14:paraId="5A4887C7" w14:textId="1AC5CAE0" w:rsidR="00CB2E3C" w:rsidRPr="00393AE3" w:rsidRDefault="00CB2E3C" w:rsidP="00136FB8">
      <w:pPr>
        <w:spacing w:line="360" w:lineRule="auto"/>
        <w:rPr>
          <w:rFonts w:ascii="Times New Roman" w:hAnsi="Times New Roman" w:cs="Times New Roman"/>
          <w:i/>
        </w:rPr>
      </w:pPr>
      <w:r w:rsidRPr="00393AE3">
        <w:rPr>
          <w:rFonts w:ascii="Times New Roman" w:hAnsi="Times New Roman" w:cs="Times New Roman"/>
          <w:i/>
        </w:rPr>
        <w:t xml:space="preserve">Now, please </w:t>
      </w:r>
      <w:proofErr w:type="gramStart"/>
      <w:r w:rsidRPr="00393AE3">
        <w:rPr>
          <w:rFonts w:ascii="Times New Roman" w:hAnsi="Times New Roman" w:cs="Times New Roman"/>
          <w:i/>
        </w:rPr>
        <w:t>take a look</w:t>
      </w:r>
      <w:proofErr w:type="gramEnd"/>
      <w:r w:rsidRPr="00393AE3">
        <w:rPr>
          <w:rFonts w:ascii="Times New Roman" w:hAnsi="Times New Roman" w:cs="Times New Roman"/>
          <w:i/>
        </w:rPr>
        <w:t xml:space="preserve"> at Example </w:t>
      </w:r>
      <w:ins w:id="36" w:author="John Kulas" w:date="2020-03-05T13:15:00Z">
        <w:r w:rsidR="00ED2FD5">
          <w:rPr>
            <w:rFonts w:ascii="Times New Roman" w:hAnsi="Times New Roman" w:cs="Times New Roman"/>
            <w:i/>
          </w:rPr>
          <w:t>Item 2</w:t>
        </w:r>
      </w:ins>
      <w:del w:id="37" w:author="John Kulas" w:date="2020-03-05T13:15:00Z">
        <w:r w:rsidR="003B4BE6" w:rsidDel="00ED2FD5">
          <w:rPr>
            <w:rFonts w:ascii="Times New Roman" w:hAnsi="Times New Roman" w:cs="Times New Roman"/>
            <w:i/>
          </w:rPr>
          <w:delText>5</w:delText>
        </w:r>
      </w:del>
      <w:r w:rsidRPr="00393AE3">
        <w:rPr>
          <w:rFonts w:ascii="Times New Roman" w:hAnsi="Times New Roman" w:cs="Times New Roman"/>
          <w:i/>
        </w:rPr>
        <w:t xml:space="preserve">. </w:t>
      </w:r>
      <w:r w:rsidRPr="00393AE3">
        <w:rPr>
          <w:rFonts w:ascii="Times New Roman" w:hAnsi="Times New Roman" w:cs="Times New Roman"/>
        </w:rPr>
        <w:t>[</w:t>
      </w:r>
      <w:proofErr w:type="gramStart"/>
      <w:r w:rsidRPr="00393AE3">
        <w:rPr>
          <w:rFonts w:ascii="Times New Roman" w:hAnsi="Times New Roman" w:cs="Times New Roman"/>
        </w:rPr>
        <w:t>pause</w:t>
      </w:r>
      <w:proofErr w:type="gramEnd"/>
      <w:r w:rsidRPr="00393AE3">
        <w:rPr>
          <w:rFonts w:ascii="Times New Roman" w:hAnsi="Times New Roman" w:cs="Times New Roman"/>
        </w:rPr>
        <w:t xml:space="preserve"> -point to Example </w:t>
      </w:r>
      <w:del w:id="38" w:author="John Kulas" w:date="2020-03-05T13:15:00Z">
        <w:r w:rsidR="003B4BE6" w:rsidDel="00ED2FD5">
          <w:rPr>
            <w:rFonts w:ascii="Times New Roman" w:hAnsi="Times New Roman" w:cs="Times New Roman"/>
          </w:rPr>
          <w:delText>5</w:delText>
        </w:r>
      </w:del>
      <w:ins w:id="39" w:author="John Kulas" w:date="2020-03-05T13:15:00Z">
        <w:r w:rsidR="00ED2FD5">
          <w:rPr>
            <w:rFonts w:ascii="Times New Roman" w:hAnsi="Times New Roman" w:cs="Times New Roman"/>
          </w:rPr>
          <w:t>Item 2</w:t>
        </w:r>
      </w:ins>
      <w:r w:rsidRPr="00393AE3">
        <w:rPr>
          <w:rFonts w:ascii="Times New Roman" w:hAnsi="Times New Roman" w:cs="Times New Roman"/>
        </w:rPr>
        <w:t xml:space="preserve"> on the sample sheet].</w:t>
      </w:r>
      <w:r w:rsidR="006010B1" w:rsidRPr="006010B1">
        <w:rPr>
          <w:rFonts w:ascii="Times New Roman" w:hAnsi="Times New Roman" w:cs="Times New Roman"/>
          <w:i/>
        </w:rPr>
        <w:t xml:space="preserve"> </w:t>
      </w:r>
      <w:r w:rsidR="006010B1" w:rsidRPr="00393AE3">
        <w:rPr>
          <w:rFonts w:ascii="Times New Roman" w:hAnsi="Times New Roman" w:cs="Times New Roman"/>
          <w:i/>
        </w:rPr>
        <w:t xml:space="preserve">In this example, you </w:t>
      </w:r>
      <w:proofErr w:type="gramStart"/>
      <w:r w:rsidR="006010B1" w:rsidRPr="00393AE3">
        <w:rPr>
          <w:rFonts w:ascii="Times New Roman" w:hAnsi="Times New Roman" w:cs="Times New Roman"/>
          <w:i/>
        </w:rPr>
        <w:t>are being asked</w:t>
      </w:r>
      <w:proofErr w:type="gramEnd"/>
      <w:r w:rsidR="006010B1" w:rsidRPr="00393AE3">
        <w:rPr>
          <w:rFonts w:ascii="Times New Roman" w:hAnsi="Times New Roman" w:cs="Times New Roman"/>
          <w:i/>
        </w:rPr>
        <w:t xml:space="preserve"> to rate how desirable it is for a person </w:t>
      </w:r>
      <w:ins w:id="40" w:author="John Kulas" w:date="2020-03-05T13:15:00Z">
        <w:r w:rsidR="00ED2FD5">
          <w:rPr>
            <w:rFonts w:ascii="Times New Roman" w:hAnsi="Times New Roman" w:cs="Times New Roman"/>
            <w:i/>
          </w:rPr>
          <w:t xml:space="preserve">to be in the bottom 1% of people who </w:t>
        </w:r>
      </w:ins>
      <w:del w:id="41" w:author="John Kulas" w:date="2020-03-05T13:16:00Z">
        <w:r w:rsidR="006010B1" w:rsidRPr="00393AE3" w:rsidDel="00ED2FD5">
          <w:rPr>
            <w:rFonts w:ascii="Times New Roman" w:hAnsi="Times New Roman" w:cs="Times New Roman"/>
            <w:i/>
          </w:rPr>
          <w:delText>to</w:delText>
        </w:r>
        <w:r w:rsidR="006010B1" w:rsidDel="00ED2FD5">
          <w:rPr>
            <w:rFonts w:ascii="Times New Roman" w:hAnsi="Times New Roman" w:cs="Times New Roman"/>
            <w:i/>
          </w:rPr>
          <w:delText xml:space="preserve"> </w:delText>
        </w:r>
      </w:del>
      <w:r w:rsidR="006010B1">
        <w:rPr>
          <w:rFonts w:ascii="Times New Roman" w:hAnsi="Times New Roman" w:cs="Times New Roman"/>
          <w:i/>
        </w:rPr>
        <w:t>get irritated by people who ask favors of them</w:t>
      </w:r>
      <w:r w:rsidR="006010B1" w:rsidRPr="00393AE3">
        <w:rPr>
          <w:rFonts w:ascii="Times New Roman" w:hAnsi="Times New Roman" w:cs="Times New Roman"/>
          <w:i/>
        </w:rPr>
        <w:t xml:space="preserve">. This means that </w:t>
      </w:r>
      <w:r w:rsidR="006010B1">
        <w:rPr>
          <w:rFonts w:ascii="Times New Roman" w:hAnsi="Times New Roman" w:cs="Times New Roman"/>
          <w:i/>
        </w:rPr>
        <w:t>when asked for a favor, this person</w:t>
      </w:r>
      <w:r w:rsidRPr="00393AE3">
        <w:rPr>
          <w:rFonts w:ascii="Times New Roman" w:hAnsi="Times New Roman" w:cs="Times New Roman"/>
        </w:rPr>
        <w:t xml:space="preserve"> </w:t>
      </w:r>
      <w:r w:rsidRPr="00393AE3">
        <w:rPr>
          <w:rFonts w:ascii="Times New Roman" w:hAnsi="Times New Roman" w:cs="Times New Roman"/>
          <w:i/>
        </w:rPr>
        <w:t xml:space="preserve">-because they display an </w:t>
      </w:r>
      <w:r w:rsidR="003B4BE6">
        <w:rPr>
          <w:rFonts w:ascii="Times New Roman" w:hAnsi="Times New Roman" w:cs="Times New Roman"/>
          <w:i/>
        </w:rPr>
        <w:t>extremely low</w:t>
      </w:r>
      <w:r w:rsidRPr="00393AE3">
        <w:rPr>
          <w:rFonts w:ascii="Times New Roman" w:hAnsi="Times New Roman" w:cs="Times New Roman"/>
          <w:i/>
        </w:rPr>
        <w:t xml:space="preserve"> concentration of this characteristic -</w:t>
      </w:r>
      <w:r w:rsidR="000F4BED">
        <w:rPr>
          <w:rFonts w:ascii="Times New Roman" w:hAnsi="Times New Roman" w:cs="Times New Roman"/>
          <w:i/>
        </w:rPr>
        <w:t xml:space="preserve"> will </w:t>
      </w:r>
      <w:del w:id="42" w:author="John Kulas" w:date="2020-03-05T13:16:00Z">
        <w:r w:rsidR="000F4BED" w:rsidDel="00ED2FD5">
          <w:rPr>
            <w:rFonts w:ascii="Times New Roman" w:hAnsi="Times New Roman" w:cs="Times New Roman"/>
            <w:i/>
          </w:rPr>
          <w:delText xml:space="preserve">most </w:delText>
        </w:r>
      </w:del>
      <w:ins w:id="43" w:author="John Kulas" w:date="2020-03-05T13:16:00Z">
        <w:r w:rsidR="00ED2FD5">
          <w:rPr>
            <w:rFonts w:ascii="Times New Roman" w:hAnsi="Times New Roman" w:cs="Times New Roman"/>
            <w:i/>
          </w:rPr>
          <w:t>be very un</w:t>
        </w:r>
      </w:ins>
      <w:r w:rsidR="000F4BED">
        <w:rPr>
          <w:rFonts w:ascii="Times New Roman" w:hAnsi="Times New Roman" w:cs="Times New Roman"/>
          <w:i/>
        </w:rPr>
        <w:t xml:space="preserve">likely </w:t>
      </w:r>
      <w:r w:rsidR="006010B1">
        <w:rPr>
          <w:rFonts w:ascii="Times New Roman" w:hAnsi="Times New Roman" w:cs="Times New Roman"/>
          <w:i/>
        </w:rPr>
        <w:t>not get irritated when someone asks a favor of them</w:t>
      </w:r>
      <w:r w:rsidRPr="00393AE3">
        <w:rPr>
          <w:rFonts w:ascii="Times New Roman" w:hAnsi="Times New Roman" w:cs="Times New Roman"/>
          <w:i/>
        </w:rPr>
        <w:t xml:space="preserve">. In the U.S., it is typically </w:t>
      </w:r>
      <w:r w:rsidR="000F4BED">
        <w:rPr>
          <w:rFonts w:ascii="Times New Roman" w:hAnsi="Times New Roman" w:cs="Times New Roman"/>
          <w:i/>
        </w:rPr>
        <w:t xml:space="preserve">very </w:t>
      </w:r>
      <w:r w:rsidRPr="00393AE3">
        <w:rPr>
          <w:rFonts w:ascii="Times New Roman" w:hAnsi="Times New Roman" w:cs="Times New Roman"/>
          <w:i/>
        </w:rPr>
        <w:t xml:space="preserve">desirable for someone </w:t>
      </w:r>
      <w:proofErr w:type="gramStart"/>
      <w:r w:rsidRPr="00393AE3">
        <w:rPr>
          <w:rFonts w:ascii="Times New Roman" w:hAnsi="Times New Roman" w:cs="Times New Roman"/>
          <w:i/>
        </w:rPr>
        <w:t xml:space="preserve">to </w:t>
      </w:r>
      <w:r w:rsidR="006010B1">
        <w:rPr>
          <w:rFonts w:ascii="Times New Roman" w:hAnsi="Times New Roman" w:cs="Times New Roman"/>
          <w:i/>
        </w:rPr>
        <w:t>not get</w:t>
      </w:r>
      <w:proofErr w:type="gramEnd"/>
      <w:r w:rsidR="006010B1">
        <w:rPr>
          <w:rFonts w:ascii="Times New Roman" w:hAnsi="Times New Roman" w:cs="Times New Roman"/>
          <w:i/>
        </w:rPr>
        <w:t xml:space="preserve"> irritated when people ask favors of them</w:t>
      </w:r>
      <w:r w:rsidRPr="00393AE3">
        <w:rPr>
          <w:rFonts w:ascii="Times New Roman" w:hAnsi="Times New Roman" w:cs="Times New Roman"/>
          <w:i/>
        </w:rPr>
        <w:t>.</w:t>
      </w:r>
    </w:p>
    <w:p w14:paraId="06305500" w14:textId="02E9C2FB" w:rsidR="001C28EF" w:rsidRPr="00393AE3" w:rsidRDefault="00CB2E3C" w:rsidP="00136FB8">
      <w:pPr>
        <w:spacing w:line="360" w:lineRule="auto"/>
        <w:rPr>
          <w:rFonts w:ascii="Times New Roman" w:hAnsi="Times New Roman" w:cs="Times New Roman"/>
        </w:rPr>
      </w:pPr>
      <w:proofErr w:type="gramStart"/>
      <w:r w:rsidRPr="00393AE3">
        <w:rPr>
          <w:rFonts w:ascii="Times New Roman" w:hAnsi="Times New Roman" w:cs="Times New Roman"/>
          <w:i/>
        </w:rPr>
        <w:t>At this point in time</w:t>
      </w:r>
      <w:proofErr w:type="gramEnd"/>
      <w:r w:rsidRPr="00393AE3">
        <w:rPr>
          <w:rFonts w:ascii="Times New Roman" w:hAnsi="Times New Roman" w:cs="Times New Roman"/>
          <w:i/>
        </w:rPr>
        <w:t>, I ask that you walk me through the next three examples given on the sheet. Please read the characteristic and the rating provided</w:t>
      </w:r>
      <w:r w:rsidR="004B16A3">
        <w:rPr>
          <w:rFonts w:ascii="Times New Roman" w:hAnsi="Times New Roman" w:cs="Times New Roman"/>
          <w:i/>
        </w:rPr>
        <w:t xml:space="preserve"> for each characteristic</w:t>
      </w:r>
      <w:r w:rsidRPr="00393AE3">
        <w:rPr>
          <w:rFonts w:ascii="Times New Roman" w:hAnsi="Times New Roman" w:cs="Times New Roman"/>
          <w:i/>
        </w:rPr>
        <w:t xml:space="preserve"> </w:t>
      </w:r>
      <w:proofErr w:type="gramStart"/>
      <w:r w:rsidRPr="00393AE3">
        <w:rPr>
          <w:rFonts w:ascii="Times New Roman" w:hAnsi="Times New Roman" w:cs="Times New Roman"/>
          <w:i/>
        </w:rPr>
        <w:t>out loud</w:t>
      </w:r>
      <w:proofErr w:type="gramEnd"/>
      <w:r w:rsidRPr="00393AE3">
        <w:rPr>
          <w:rFonts w:ascii="Times New Roman" w:hAnsi="Times New Roman" w:cs="Times New Roman"/>
          <w:i/>
        </w:rPr>
        <w:t>.</w:t>
      </w:r>
      <w:r w:rsidR="004B16A3">
        <w:rPr>
          <w:rFonts w:ascii="Times New Roman" w:hAnsi="Times New Roman" w:cs="Times New Roman"/>
          <w:i/>
        </w:rPr>
        <w:t xml:space="preserve"> Walk the administrator through you rational for the answer</w:t>
      </w:r>
      <w:r w:rsidRPr="00393AE3">
        <w:rPr>
          <w:rFonts w:ascii="Times New Roman" w:hAnsi="Times New Roman" w:cs="Times New Roman"/>
          <w:i/>
        </w:rPr>
        <w:t xml:space="preserve">. Please begin with Example </w:t>
      </w:r>
      <w:del w:id="44" w:author="John Kulas" w:date="2020-03-05T13:16:00Z">
        <w:r w:rsidR="000F4BED" w:rsidDel="00ED2FD5">
          <w:rPr>
            <w:rFonts w:ascii="Times New Roman" w:hAnsi="Times New Roman" w:cs="Times New Roman"/>
            <w:i/>
          </w:rPr>
          <w:delText>4</w:delText>
        </w:r>
      </w:del>
      <w:ins w:id="45" w:author="John Kulas" w:date="2020-03-05T13:16:00Z">
        <w:r w:rsidR="00ED2FD5">
          <w:rPr>
            <w:rFonts w:ascii="Times New Roman" w:hAnsi="Times New Roman" w:cs="Times New Roman"/>
            <w:i/>
          </w:rPr>
          <w:t>Item 3</w:t>
        </w:r>
      </w:ins>
      <w:r w:rsidRPr="00393AE3">
        <w:rPr>
          <w:rFonts w:ascii="Times New Roman" w:hAnsi="Times New Roman" w:cs="Times New Roman"/>
          <w:i/>
        </w:rPr>
        <w:t xml:space="preserve">. </w:t>
      </w:r>
      <w:r w:rsidRPr="00393AE3">
        <w:rPr>
          <w:rFonts w:ascii="Times New Roman" w:hAnsi="Times New Roman" w:cs="Times New Roman"/>
        </w:rPr>
        <w:t>[</w:t>
      </w:r>
      <w:proofErr w:type="gramStart"/>
      <w:r w:rsidRPr="00393AE3">
        <w:rPr>
          <w:rFonts w:ascii="Times New Roman" w:hAnsi="Times New Roman" w:cs="Times New Roman"/>
        </w:rPr>
        <w:t>pause</w:t>
      </w:r>
      <w:proofErr w:type="gramEnd"/>
      <w:r w:rsidRPr="00393AE3">
        <w:rPr>
          <w:rFonts w:ascii="Times New Roman" w:hAnsi="Times New Roman" w:cs="Times New Roman"/>
        </w:rPr>
        <w:t xml:space="preserve"> -point to Example </w:t>
      </w:r>
      <w:del w:id="46" w:author="John Kulas" w:date="2020-03-05T13:16:00Z">
        <w:r w:rsidR="000F4BED" w:rsidDel="00ED2FD5">
          <w:rPr>
            <w:rFonts w:ascii="Times New Roman" w:hAnsi="Times New Roman" w:cs="Times New Roman"/>
          </w:rPr>
          <w:delText>4</w:delText>
        </w:r>
      </w:del>
      <w:ins w:id="47" w:author="John Kulas" w:date="2020-03-05T13:16:00Z">
        <w:r w:rsidR="00ED2FD5">
          <w:rPr>
            <w:rFonts w:ascii="Times New Roman" w:hAnsi="Times New Roman" w:cs="Times New Roman"/>
          </w:rPr>
          <w:t>Item 3</w:t>
        </w:r>
      </w:ins>
      <w:r w:rsidRPr="00393AE3">
        <w:rPr>
          <w:rFonts w:ascii="Times New Roman" w:hAnsi="Times New Roman" w:cs="Times New Roman"/>
        </w:rPr>
        <w:t>. Allow the participant to formulate a rationale for the characteristic and rating provided. If correct,</w:t>
      </w:r>
      <w:r w:rsidR="001C28EF" w:rsidRPr="00393AE3">
        <w:rPr>
          <w:rFonts w:ascii="Times New Roman" w:hAnsi="Times New Roman" w:cs="Times New Roman"/>
        </w:rPr>
        <w:t xml:space="preserve"> </w:t>
      </w:r>
      <w:r w:rsidRPr="00393AE3">
        <w:rPr>
          <w:rFonts w:ascii="Times New Roman" w:hAnsi="Times New Roman" w:cs="Times New Roman"/>
        </w:rPr>
        <w:t xml:space="preserve">move onto the next example until completion of Example </w:t>
      </w:r>
      <w:del w:id="48" w:author="John Kulas" w:date="2020-03-05T13:16:00Z">
        <w:r w:rsidR="000F4BED" w:rsidDel="00ED2FD5">
          <w:rPr>
            <w:rFonts w:ascii="Times New Roman" w:hAnsi="Times New Roman" w:cs="Times New Roman"/>
          </w:rPr>
          <w:delText>1</w:delText>
        </w:r>
        <w:r w:rsidRPr="00393AE3" w:rsidDel="00ED2FD5">
          <w:rPr>
            <w:rFonts w:ascii="Times New Roman" w:hAnsi="Times New Roman" w:cs="Times New Roman"/>
          </w:rPr>
          <w:delText xml:space="preserve"> </w:delText>
        </w:r>
      </w:del>
      <w:ins w:id="49" w:author="John Kulas" w:date="2020-03-05T13:16:00Z">
        <w:r w:rsidR="00ED2FD5">
          <w:rPr>
            <w:rFonts w:ascii="Times New Roman" w:hAnsi="Times New Roman" w:cs="Times New Roman"/>
          </w:rPr>
          <w:t>Item 5</w:t>
        </w:r>
        <w:r w:rsidR="00ED2FD5" w:rsidRPr="00393AE3">
          <w:rPr>
            <w:rFonts w:ascii="Times New Roman" w:hAnsi="Times New Roman" w:cs="Times New Roman"/>
          </w:rPr>
          <w:t xml:space="preserve"> </w:t>
        </w:r>
      </w:ins>
      <w:proofErr w:type="gramStart"/>
      <w:r w:rsidRPr="00393AE3">
        <w:rPr>
          <w:rFonts w:ascii="Times New Roman" w:hAnsi="Times New Roman" w:cs="Times New Roman"/>
        </w:rPr>
        <w:t>is reached</w:t>
      </w:r>
      <w:proofErr w:type="gramEnd"/>
      <w:r w:rsidRPr="00393AE3">
        <w:rPr>
          <w:rFonts w:ascii="Times New Roman" w:hAnsi="Times New Roman" w:cs="Times New Roman"/>
        </w:rPr>
        <w:t>.</w:t>
      </w:r>
      <w:r w:rsidR="001C28EF" w:rsidRPr="00393AE3">
        <w:rPr>
          <w:rFonts w:ascii="Times New Roman" w:hAnsi="Times New Roman" w:cs="Times New Roman"/>
        </w:rPr>
        <w:t xml:space="preserve"> </w:t>
      </w:r>
      <w:r w:rsidRPr="00393AE3">
        <w:rPr>
          <w:rFonts w:ascii="Times New Roman" w:hAnsi="Times New Roman" w:cs="Times New Roman"/>
        </w:rPr>
        <w:t xml:space="preserve">If incorrect, </w:t>
      </w:r>
      <w:r w:rsidR="004B16A3">
        <w:rPr>
          <w:rFonts w:ascii="Times New Roman" w:hAnsi="Times New Roman" w:cs="Times New Roman"/>
        </w:rPr>
        <w:t>go over the</w:t>
      </w:r>
      <w:r w:rsidR="001C28EF" w:rsidRPr="00393AE3">
        <w:rPr>
          <w:rFonts w:ascii="Times New Roman" w:hAnsi="Times New Roman" w:cs="Times New Roman"/>
        </w:rPr>
        <w:t xml:space="preserve"> </w:t>
      </w:r>
      <w:r w:rsidR="001C28EF" w:rsidRPr="00393AE3">
        <w:rPr>
          <w:rFonts w:ascii="Times New Roman" w:hAnsi="Times New Roman" w:cs="Times New Roman"/>
        </w:rPr>
        <w:lastRenderedPageBreak/>
        <w:t>rationale and explain to the participant in a similar manner to the rationale explanations given for Example</w:t>
      </w:r>
      <w:ins w:id="50" w:author="John Kulas" w:date="2020-03-05T13:16:00Z">
        <w:r w:rsidR="00ED2FD5">
          <w:rPr>
            <w:rFonts w:ascii="Times New Roman" w:hAnsi="Times New Roman" w:cs="Times New Roman"/>
          </w:rPr>
          <w:t xml:space="preserve"> Items </w:t>
        </w:r>
      </w:ins>
      <w:del w:id="51" w:author="John Kulas" w:date="2020-03-05T13:16:00Z">
        <w:r w:rsidR="001C28EF" w:rsidRPr="00393AE3" w:rsidDel="00ED2FD5">
          <w:rPr>
            <w:rFonts w:ascii="Times New Roman" w:hAnsi="Times New Roman" w:cs="Times New Roman"/>
          </w:rPr>
          <w:delText xml:space="preserve">s </w:delText>
        </w:r>
        <w:r w:rsidR="000F4BED" w:rsidDel="00ED2FD5">
          <w:rPr>
            <w:rFonts w:ascii="Times New Roman" w:hAnsi="Times New Roman" w:cs="Times New Roman"/>
          </w:rPr>
          <w:delText>2</w:delText>
        </w:r>
      </w:del>
      <w:ins w:id="52" w:author="John Kulas" w:date="2020-03-05T13:16:00Z">
        <w:r w:rsidR="00ED2FD5">
          <w:rPr>
            <w:rFonts w:ascii="Times New Roman" w:hAnsi="Times New Roman" w:cs="Times New Roman"/>
          </w:rPr>
          <w:t>1</w:t>
        </w:r>
      </w:ins>
      <w:r w:rsidR="001C28EF" w:rsidRPr="00393AE3">
        <w:rPr>
          <w:rFonts w:ascii="Times New Roman" w:hAnsi="Times New Roman" w:cs="Times New Roman"/>
        </w:rPr>
        <w:t xml:space="preserve"> and </w:t>
      </w:r>
      <w:del w:id="53" w:author="John Kulas" w:date="2020-03-05T13:16:00Z">
        <w:r w:rsidR="000F4BED" w:rsidDel="00ED2FD5">
          <w:rPr>
            <w:rFonts w:ascii="Times New Roman" w:hAnsi="Times New Roman" w:cs="Times New Roman"/>
          </w:rPr>
          <w:delText>5</w:delText>
        </w:r>
        <w:r w:rsidR="001C28EF" w:rsidRPr="00393AE3" w:rsidDel="00ED2FD5">
          <w:rPr>
            <w:rFonts w:ascii="Times New Roman" w:hAnsi="Times New Roman" w:cs="Times New Roman"/>
          </w:rPr>
          <w:delText>.</w:delText>
        </w:r>
      </w:del>
      <w:ins w:id="54" w:author="John Kulas" w:date="2020-03-05T13:16:00Z">
        <w:r w:rsidR="00ED2FD5">
          <w:rPr>
            <w:rFonts w:ascii="Times New Roman" w:hAnsi="Times New Roman" w:cs="Times New Roman"/>
          </w:rPr>
          <w:t>2</w:t>
        </w:r>
      </w:ins>
      <w:r w:rsidR="001C28EF" w:rsidRPr="00393AE3">
        <w:rPr>
          <w:rFonts w:ascii="Times New Roman" w:hAnsi="Times New Roman" w:cs="Times New Roman"/>
        </w:rPr>
        <w:t>]</w:t>
      </w:r>
    </w:p>
    <w:p w14:paraId="4EF0E692" w14:textId="75EFA4B0" w:rsidR="00CB2E3C" w:rsidRPr="00393AE3" w:rsidRDefault="001C28EF" w:rsidP="00136FB8">
      <w:pPr>
        <w:spacing w:line="360" w:lineRule="auto"/>
        <w:rPr>
          <w:rFonts w:ascii="Times New Roman" w:hAnsi="Times New Roman" w:cs="Times New Roman"/>
        </w:rPr>
      </w:pPr>
      <w:r w:rsidRPr="00393AE3">
        <w:rPr>
          <w:rFonts w:ascii="Times New Roman" w:hAnsi="Times New Roman" w:cs="Times New Roman"/>
        </w:rPr>
        <w:t>Once Example</w:t>
      </w:r>
      <w:ins w:id="55" w:author="John Kulas" w:date="2020-03-05T13:17:00Z">
        <w:r w:rsidR="00ED2FD5">
          <w:rPr>
            <w:rFonts w:ascii="Times New Roman" w:hAnsi="Times New Roman" w:cs="Times New Roman"/>
          </w:rPr>
          <w:t xml:space="preserve"> Item</w:t>
        </w:r>
      </w:ins>
      <w:r w:rsidRPr="00393AE3">
        <w:rPr>
          <w:rFonts w:ascii="Times New Roman" w:hAnsi="Times New Roman" w:cs="Times New Roman"/>
        </w:rPr>
        <w:t xml:space="preserve">s 1-5 </w:t>
      </w:r>
      <w:proofErr w:type="gramStart"/>
      <w:r w:rsidRPr="00393AE3">
        <w:rPr>
          <w:rFonts w:ascii="Times New Roman" w:hAnsi="Times New Roman" w:cs="Times New Roman"/>
        </w:rPr>
        <w:t>have been completed</w:t>
      </w:r>
      <w:proofErr w:type="gramEnd"/>
      <w:r w:rsidRPr="00393AE3">
        <w:rPr>
          <w:rFonts w:ascii="Times New Roman" w:hAnsi="Times New Roman" w:cs="Times New Roman"/>
        </w:rPr>
        <w:t xml:space="preserve">, please say the following: </w:t>
      </w:r>
    </w:p>
    <w:p w14:paraId="63AD8967" w14:textId="4D3009E5" w:rsidR="005F2CCD" w:rsidRPr="00393AE3" w:rsidRDefault="005F2CCD" w:rsidP="00136FB8">
      <w:pPr>
        <w:spacing w:line="360" w:lineRule="auto"/>
        <w:rPr>
          <w:rFonts w:ascii="Times New Roman" w:hAnsi="Times New Roman" w:cs="Times New Roman"/>
          <w:i/>
        </w:rPr>
      </w:pPr>
      <w:r w:rsidRPr="00393AE3">
        <w:rPr>
          <w:rFonts w:ascii="Times New Roman" w:hAnsi="Times New Roman" w:cs="Times New Roman"/>
          <w:i/>
        </w:rPr>
        <w:t>We ask that you do not leave the room during the study</w:t>
      </w:r>
      <w:del w:id="56" w:author="John Kulas" w:date="2020-03-05T13:17:00Z">
        <w:r w:rsidRPr="00393AE3" w:rsidDel="00A1742D">
          <w:rPr>
            <w:rFonts w:ascii="Times New Roman" w:hAnsi="Times New Roman" w:cs="Times New Roman"/>
            <w:i/>
          </w:rPr>
          <w:delText>; if you need to use the restroom, we ask that you do so now</w:delText>
        </w:r>
      </w:del>
      <w:r w:rsidRPr="00393AE3">
        <w:rPr>
          <w:rFonts w:ascii="Times New Roman" w:hAnsi="Times New Roman" w:cs="Times New Roman"/>
          <w:i/>
        </w:rPr>
        <w:t xml:space="preserve">. </w:t>
      </w:r>
      <w:del w:id="57" w:author="John Kulas" w:date="2020-03-05T13:18:00Z">
        <w:r w:rsidRPr="00393AE3" w:rsidDel="00A1742D">
          <w:rPr>
            <w:rFonts w:ascii="Times New Roman" w:hAnsi="Times New Roman" w:cs="Times New Roman"/>
            <w:i/>
          </w:rPr>
          <w:delText xml:space="preserve">We also ask that all devices are silenced at this point in time </w:delText>
        </w:r>
        <w:r w:rsidRPr="00393AE3" w:rsidDel="00A1742D">
          <w:rPr>
            <w:rFonts w:ascii="Times New Roman" w:hAnsi="Times New Roman" w:cs="Times New Roman"/>
          </w:rPr>
          <w:delText xml:space="preserve">[pause -make sure participant turns their phone on silent]. </w:delText>
        </w:r>
      </w:del>
      <w:r w:rsidRPr="00393AE3">
        <w:rPr>
          <w:rFonts w:ascii="Times New Roman" w:hAnsi="Times New Roman" w:cs="Times New Roman"/>
          <w:i/>
        </w:rPr>
        <w:t xml:space="preserve">Your responses </w:t>
      </w:r>
      <w:proofErr w:type="gramStart"/>
      <w:r w:rsidRPr="00393AE3">
        <w:rPr>
          <w:rFonts w:ascii="Times New Roman" w:hAnsi="Times New Roman" w:cs="Times New Roman"/>
          <w:i/>
        </w:rPr>
        <w:t>will be timed</w:t>
      </w:r>
      <w:proofErr w:type="gramEnd"/>
      <w:r w:rsidRPr="00393AE3">
        <w:rPr>
          <w:rFonts w:ascii="Times New Roman" w:hAnsi="Times New Roman" w:cs="Times New Roman"/>
          <w:i/>
        </w:rPr>
        <w:t xml:space="preserve">; because of this, we ask that you answer as quickly and accurately as possible. </w:t>
      </w:r>
      <w:r w:rsidR="00302CC4">
        <w:rPr>
          <w:rFonts w:ascii="Times New Roman" w:hAnsi="Times New Roman" w:cs="Times New Roman"/>
          <w:i/>
        </w:rPr>
        <w:t xml:space="preserve">Once you provide a response, the questionnaire will automatically move on to the next characteristic; there </w:t>
      </w:r>
      <w:r w:rsidR="00302CC4">
        <w:rPr>
          <w:rFonts w:ascii="Times New Roman" w:hAnsi="Times New Roman" w:cs="Times New Roman"/>
          <w:b/>
          <w:i/>
          <w:u w:val="single"/>
        </w:rPr>
        <w:t xml:space="preserve">will not </w:t>
      </w:r>
      <w:r w:rsidR="00302CC4">
        <w:rPr>
          <w:rFonts w:ascii="Times New Roman" w:hAnsi="Times New Roman" w:cs="Times New Roman"/>
          <w:i/>
        </w:rPr>
        <w:t xml:space="preserve">be a break between ratings. </w:t>
      </w:r>
      <w:moveFromRangeStart w:id="58" w:author="John Kulas" w:date="2020-03-05T13:20:00Z" w:name="move34306823"/>
      <w:moveFrom w:id="59" w:author="John Kulas" w:date="2020-03-05T13:20:00Z">
        <w:r w:rsidR="00A22FF9" w:rsidRPr="00302CC4" w:rsidDel="00A1742D">
          <w:rPr>
            <w:rFonts w:ascii="Times New Roman" w:hAnsi="Times New Roman" w:cs="Times New Roman"/>
            <w:i/>
          </w:rPr>
          <w:t>You</w:t>
        </w:r>
        <w:r w:rsidR="00A22FF9" w:rsidRPr="00393AE3" w:rsidDel="00A1742D">
          <w:rPr>
            <w:rFonts w:ascii="Times New Roman" w:hAnsi="Times New Roman" w:cs="Times New Roman"/>
            <w:i/>
          </w:rPr>
          <w:t xml:space="preserve"> will not be allowed to ask the administrator</w:t>
        </w:r>
        <w:r w:rsidR="004B16A3" w:rsidDel="00A1742D">
          <w:rPr>
            <w:rFonts w:ascii="Times New Roman" w:hAnsi="Times New Roman" w:cs="Times New Roman"/>
            <w:i/>
          </w:rPr>
          <w:t xml:space="preserve"> (me)</w:t>
        </w:r>
        <w:r w:rsidR="00A22FF9" w:rsidRPr="00393AE3" w:rsidDel="00A1742D">
          <w:rPr>
            <w:rFonts w:ascii="Times New Roman" w:hAnsi="Times New Roman" w:cs="Times New Roman"/>
            <w:i/>
          </w:rPr>
          <w:t xml:space="preserve"> questions during the </w:t>
        </w:r>
        <w:r w:rsidR="00C6041F" w:rsidRPr="00393AE3" w:rsidDel="00A1742D">
          <w:rPr>
            <w:rFonts w:ascii="Times New Roman" w:hAnsi="Times New Roman" w:cs="Times New Roman"/>
            <w:i/>
          </w:rPr>
          <w:t xml:space="preserve">assessment, however, you will be allowed to </w:t>
        </w:r>
        <w:r w:rsidR="00E1547F" w:rsidRPr="00393AE3" w:rsidDel="00A1742D">
          <w:rPr>
            <w:rFonts w:ascii="Times New Roman" w:hAnsi="Times New Roman" w:cs="Times New Roman"/>
            <w:i/>
          </w:rPr>
          <w:t>refer to the sample sheet at any point in time</w:t>
        </w:r>
        <w:r w:rsidR="00797C9B" w:rsidRPr="00393AE3" w:rsidDel="00A1742D">
          <w:rPr>
            <w:rFonts w:ascii="Times New Roman" w:hAnsi="Times New Roman" w:cs="Times New Roman"/>
            <w:i/>
          </w:rPr>
          <w:t xml:space="preserve">. Before we begin the assessment, do you have any questions? </w:t>
        </w:r>
        <w:r w:rsidR="00797C9B" w:rsidRPr="00393AE3" w:rsidDel="00A1742D">
          <w:rPr>
            <w:rFonts w:ascii="Times New Roman" w:hAnsi="Times New Roman" w:cs="Times New Roman"/>
          </w:rPr>
          <w:t>[Pause -allow the participant to ask any questions at this point in time]</w:t>
        </w:r>
        <w:r w:rsidR="00A74FDB" w:rsidRPr="00393AE3" w:rsidDel="00A1742D">
          <w:rPr>
            <w:rFonts w:ascii="Times New Roman" w:hAnsi="Times New Roman" w:cs="Times New Roman"/>
          </w:rPr>
          <w:t xml:space="preserve">. </w:t>
        </w:r>
      </w:moveFrom>
      <w:moveFromRangeEnd w:id="58"/>
      <w:r w:rsidR="001A4F01" w:rsidRPr="00393AE3">
        <w:rPr>
          <w:rFonts w:ascii="Times New Roman" w:hAnsi="Times New Roman" w:cs="Times New Roman"/>
          <w:i/>
        </w:rPr>
        <w:t xml:space="preserve">We </w:t>
      </w:r>
      <w:r w:rsidR="007400D6" w:rsidRPr="00393AE3">
        <w:rPr>
          <w:rFonts w:ascii="Times New Roman" w:hAnsi="Times New Roman" w:cs="Times New Roman"/>
          <w:i/>
        </w:rPr>
        <w:t>will now begin the assessment</w:t>
      </w:r>
      <w:ins w:id="60" w:author="John Kulas" w:date="2020-03-05T13:18:00Z">
        <w:r w:rsidR="00A1742D">
          <w:rPr>
            <w:rFonts w:ascii="Times New Roman" w:hAnsi="Times New Roman" w:cs="Times New Roman"/>
            <w:i/>
          </w:rPr>
          <w:t xml:space="preserve"> – the first two sets of ratings are meant to be made collectively, so I will help you with 10 </w:t>
        </w:r>
        <w:proofErr w:type="gramStart"/>
        <w:r w:rsidR="00A1742D">
          <w:rPr>
            <w:rFonts w:ascii="Times New Roman" w:hAnsi="Times New Roman" w:cs="Times New Roman"/>
            <w:i/>
          </w:rPr>
          <w:t>computer administered</w:t>
        </w:r>
        <w:proofErr w:type="gramEnd"/>
        <w:r w:rsidR="00A1742D">
          <w:rPr>
            <w:rFonts w:ascii="Times New Roman" w:hAnsi="Times New Roman" w:cs="Times New Roman"/>
            <w:i/>
          </w:rPr>
          <w:t xml:space="preserve"> items, but then you will be asked to complete the ratings on your own</w:t>
        </w:r>
      </w:ins>
      <w:r w:rsidR="007400D6" w:rsidRPr="00393AE3">
        <w:rPr>
          <w:rFonts w:ascii="Times New Roman" w:hAnsi="Times New Roman" w:cs="Times New Roman"/>
          <w:i/>
        </w:rPr>
        <w:t xml:space="preserve">. </w:t>
      </w:r>
      <w:moveToRangeStart w:id="61" w:author="John Kulas" w:date="2020-03-05T13:20:00Z" w:name="move34306823"/>
      <w:moveTo w:id="62" w:author="John Kulas" w:date="2020-03-05T13:20:00Z">
        <w:r w:rsidR="00A1742D" w:rsidRPr="00302CC4">
          <w:rPr>
            <w:rFonts w:ascii="Times New Roman" w:hAnsi="Times New Roman" w:cs="Times New Roman"/>
            <w:i/>
          </w:rPr>
          <w:t>You</w:t>
        </w:r>
        <w:r w:rsidR="00A1742D" w:rsidRPr="00393AE3">
          <w:rPr>
            <w:rFonts w:ascii="Times New Roman" w:hAnsi="Times New Roman" w:cs="Times New Roman"/>
            <w:i/>
          </w:rPr>
          <w:t xml:space="preserve"> will not be allowed to ask the administrator</w:t>
        </w:r>
        <w:r w:rsidR="00A1742D">
          <w:rPr>
            <w:rFonts w:ascii="Times New Roman" w:hAnsi="Times New Roman" w:cs="Times New Roman"/>
            <w:i/>
          </w:rPr>
          <w:t xml:space="preserve"> (me)</w:t>
        </w:r>
        <w:r w:rsidR="00A1742D" w:rsidRPr="00393AE3">
          <w:rPr>
            <w:rFonts w:ascii="Times New Roman" w:hAnsi="Times New Roman" w:cs="Times New Roman"/>
            <w:i/>
          </w:rPr>
          <w:t xml:space="preserve"> questions during the </w:t>
        </w:r>
        <w:proofErr w:type="gramStart"/>
        <w:r w:rsidR="00A1742D" w:rsidRPr="00393AE3">
          <w:rPr>
            <w:rFonts w:ascii="Times New Roman" w:hAnsi="Times New Roman" w:cs="Times New Roman"/>
            <w:i/>
          </w:rPr>
          <w:t>assessment,</w:t>
        </w:r>
        <w:proofErr w:type="gramEnd"/>
        <w:r w:rsidR="00A1742D" w:rsidRPr="00393AE3">
          <w:rPr>
            <w:rFonts w:ascii="Times New Roman" w:hAnsi="Times New Roman" w:cs="Times New Roman"/>
            <w:i/>
          </w:rPr>
          <w:t xml:space="preserve"> however, you will be allowed to refer to the sample sheet at any point in time. Before we begin the assessment, do you have any questions? </w:t>
        </w:r>
        <w:r w:rsidR="00A1742D" w:rsidRPr="00393AE3">
          <w:rPr>
            <w:rFonts w:ascii="Times New Roman" w:hAnsi="Times New Roman" w:cs="Times New Roman"/>
          </w:rPr>
          <w:t xml:space="preserve">[Pause -allow the participant to ask any questions </w:t>
        </w:r>
        <w:proofErr w:type="gramStart"/>
        <w:r w:rsidR="00A1742D" w:rsidRPr="00393AE3">
          <w:rPr>
            <w:rFonts w:ascii="Times New Roman" w:hAnsi="Times New Roman" w:cs="Times New Roman"/>
          </w:rPr>
          <w:t>at this point in time</w:t>
        </w:r>
        <w:proofErr w:type="gramEnd"/>
        <w:r w:rsidR="00A1742D" w:rsidRPr="00393AE3">
          <w:rPr>
            <w:rFonts w:ascii="Times New Roman" w:hAnsi="Times New Roman" w:cs="Times New Roman"/>
          </w:rPr>
          <w:t>].</w:t>
        </w:r>
      </w:moveTo>
      <w:moveToRangeEnd w:id="61"/>
    </w:p>
    <w:p w14:paraId="4C30E1AD" w14:textId="65719FF5" w:rsidR="006934AF" w:rsidRPr="00393AE3" w:rsidRDefault="000B4025" w:rsidP="006934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93AE3">
        <w:rPr>
          <w:rFonts w:ascii="Times New Roman" w:hAnsi="Times New Roman" w:cs="Times New Roman"/>
        </w:rPr>
        <w:t xml:space="preserve">Wait for the participant to come get you and/or signal that they are finished. </w:t>
      </w:r>
      <w:r w:rsidR="00412609" w:rsidRPr="00393AE3">
        <w:rPr>
          <w:rFonts w:ascii="Times New Roman" w:hAnsi="Times New Roman" w:cs="Times New Roman"/>
        </w:rPr>
        <w:t xml:space="preserve">Once checking that the </w:t>
      </w:r>
      <w:proofErr w:type="spellStart"/>
      <w:r w:rsidR="00412609" w:rsidRPr="00393AE3">
        <w:rPr>
          <w:rFonts w:ascii="Times New Roman" w:hAnsi="Times New Roman" w:cs="Times New Roman"/>
        </w:rPr>
        <w:t>Qualtrics</w:t>
      </w:r>
      <w:proofErr w:type="spellEnd"/>
      <w:r w:rsidR="00412609" w:rsidRPr="00393AE3">
        <w:rPr>
          <w:rFonts w:ascii="Times New Roman" w:hAnsi="Times New Roman" w:cs="Times New Roman"/>
        </w:rPr>
        <w:t xml:space="preserve"> survey </w:t>
      </w:r>
      <w:proofErr w:type="gramStart"/>
      <w:r w:rsidR="00412609" w:rsidRPr="00393AE3">
        <w:rPr>
          <w:rFonts w:ascii="Times New Roman" w:hAnsi="Times New Roman" w:cs="Times New Roman"/>
        </w:rPr>
        <w:t>has been completed</w:t>
      </w:r>
      <w:proofErr w:type="gramEnd"/>
      <w:r w:rsidR="00412609" w:rsidRPr="00393AE3">
        <w:rPr>
          <w:rFonts w:ascii="Times New Roman" w:hAnsi="Times New Roman" w:cs="Times New Roman"/>
        </w:rPr>
        <w:t>, let the participant know that they are free to go.</w:t>
      </w:r>
    </w:p>
    <w:p w14:paraId="53126CB8" w14:textId="1D36627F" w:rsidR="00581F17" w:rsidRPr="00393AE3" w:rsidRDefault="00581F17" w:rsidP="00581F17">
      <w:pPr>
        <w:spacing w:line="360" w:lineRule="auto"/>
        <w:rPr>
          <w:rFonts w:ascii="Times New Roman" w:hAnsi="Times New Roman" w:cs="Times New Roman"/>
        </w:rPr>
      </w:pPr>
      <w:r w:rsidRPr="00393AE3">
        <w:rPr>
          <w:rFonts w:ascii="Times New Roman" w:hAnsi="Times New Roman" w:cs="Times New Roman"/>
        </w:rPr>
        <w:t>When the experiment is over:</w:t>
      </w:r>
    </w:p>
    <w:p w14:paraId="4A6D6D5D" w14:textId="672AEBCE" w:rsidR="00581F17" w:rsidRPr="00393AE3" w:rsidRDefault="0051500F" w:rsidP="00581F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3AE3">
        <w:rPr>
          <w:rFonts w:ascii="Times New Roman" w:hAnsi="Times New Roman" w:cs="Times New Roman"/>
        </w:rPr>
        <w:t>Go into SONA and grant credit or no-show status.</w:t>
      </w:r>
    </w:p>
    <w:p w14:paraId="74A5368B" w14:textId="66CC1FC9" w:rsidR="003024B2" w:rsidRPr="00393AE3" w:rsidRDefault="003024B2" w:rsidP="003024B2">
      <w:pPr>
        <w:spacing w:line="360" w:lineRule="auto"/>
        <w:rPr>
          <w:rFonts w:ascii="Times New Roman" w:hAnsi="Times New Roman" w:cs="Times New Roman"/>
        </w:rPr>
      </w:pPr>
    </w:p>
    <w:p w14:paraId="3FEC42C1" w14:textId="65C9ACB2" w:rsidR="003024B2" w:rsidRPr="00393AE3" w:rsidRDefault="003024B2" w:rsidP="003024B2">
      <w:pPr>
        <w:spacing w:line="360" w:lineRule="auto"/>
        <w:rPr>
          <w:rFonts w:ascii="Times New Roman" w:hAnsi="Times New Roman" w:cs="Times New Roman"/>
        </w:rPr>
      </w:pPr>
    </w:p>
    <w:p w14:paraId="272DE4F6" w14:textId="0C010834" w:rsidR="001C28EF" w:rsidRPr="00393AE3" w:rsidRDefault="001C28EF" w:rsidP="003024B2">
      <w:pPr>
        <w:spacing w:line="360" w:lineRule="auto"/>
        <w:rPr>
          <w:rFonts w:ascii="Times New Roman" w:hAnsi="Times New Roman" w:cs="Times New Roman"/>
        </w:rPr>
      </w:pPr>
    </w:p>
    <w:p w14:paraId="1EA46638" w14:textId="65883BEE" w:rsidR="00393AE3" w:rsidRDefault="00393AE3" w:rsidP="003024B2">
      <w:pPr>
        <w:spacing w:line="360" w:lineRule="auto"/>
        <w:rPr>
          <w:rFonts w:ascii="Times New Roman" w:hAnsi="Times New Roman" w:cs="Times New Roman"/>
        </w:rPr>
      </w:pPr>
    </w:p>
    <w:p w14:paraId="36701086" w14:textId="0436C737" w:rsidR="00393AE3" w:rsidRDefault="00393AE3" w:rsidP="003024B2">
      <w:pPr>
        <w:spacing w:line="360" w:lineRule="auto"/>
        <w:rPr>
          <w:rFonts w:ascii="Times New Roman" w:hAnsi="Times New Roman" w:cs="Times New Roman"/>
        </w:rPr>
      </w:pPr>
    </w:p>
    <w:p w14:paraId="448536FD" w14:textId="459B4F9E" w:rsidR="00393AE3" w:rsidRDefault="00393AE3" w:rsidP="003024B2">
      <w:pPr>
        <w:spacing w:line="360" w:lineRule="auto"/>
        <w:rPr>
          <w:rFonts w:ascii="Times New Roman" w:hAnsi="Times New Roman" w:cs="Times New Roman"/>
        </w:rPr>
      </w:pPr>
    </w:p>
    <w:p w14:paraId="724A33B7" w14:textId="23AEF316" w:rsidR="00393AE3" w:rsidRDefault="00393AE3" w:rsidP="003024B2">
      <w:pPr>
        <w:spacing w:line="360" w:lineRule="auto"/>
        <w:rPr>
          <w:rFonts w:ascii="Times New Roman" w:hAnsi="Times New Roman" w:cs="Times New Roman"/>
        </w:rPr>
      </w:pPr>
    </w:p>
    <w:p w14:paraId="09B0535C" w14:textId="4C7AA505" w:rsidR="00393AE3" w:rsidRDefault="00393AE3" w:rsidP="003024B2">
      <w:pPr>
        <w:spacing w:line="360" w:lineRule="auto"/>
        <w:rPr>
          <w:rFonts w:ascii="Times New Roman" w:hAnsi="Times New Roman" w:cs="Times New Roman"/>
        </w:rPr>
      </w:pPr>
    </w:p>
    <w:p w14:paraId="18199E4A" w14:textId="29DA3ED2" w:rsidR="00393AE3" w:rsidRDefault="00393AE3" w:rsidP="003024B2">
      <w:pPr>
        <w:spacing w:line="360" w:lineRule="auto"/>
        <w:rPr>
          <w:rFonts w:ascii="Times New Roman" w:hAnsi="Times New Roman" w:cs="Times New Roman"/>
        </w:rPr>
      </w:pPr>
    </w:p>
    <w:p w14:paraId="34A8D223" w14:textId="4B924601" w:rsidR="00393AE3" w:rsidRDefault="00393AE3" w:rsidP="003024B2">
      <w:pPr>
        <w:spacing w:line="360" w:lineRule="auto"/>
        <w:rPr>
          <w:rFonts w:ascii="Times New Roman" w:hAnsi="Times New Roman" w:cs="Times New Roman"/>
        </w:rPr>
      </w:pPr>
    </w:p>
    <w:p w14:paraId="45948488" w14:textId="77777777" w:rsidR="00393AE3" w:rsidRPr="00393AE3" w:rsidRDefault="00393AE3" w:rsidP="003024B2">
      <w:pPr>
        <w:spacing w:line="360" w:lineRule="auto"/>
        <w:rPr>
          <w:rFonts w:ascii="Times New Roman" w:hAnsi="Times New Roman" w:cs="Times New Roman"/>
        </w:rPr>
      </w:pPr>
    </w:p>
    <w:p w14:paraId="4765D764" w14:textId="77777777" w:rsidR="001C28EF" w:rsidRPr="00393AE3" w:rsidRDefault="001C28EF" w:rsidP="003024B2">
      <w:pPr>
        <w:spacing w:line="360" w:lineRule="auto"/>
        <w:rPr>
          <w:rFonts w:ascii="Times New Roman" w:hAnsi="Times New Roman" w:cs="Times New Roman"/>
        </w:rPr>
      </w:pPr>
    </w:p>
    <w:p w14:paraId="6A3EE22B" w14:textId="01C3FBF3" w:rsidR="006C44FC" w:rsidRPr="00393AE3" w:rsidRDefault="006C44FC" w:rsidP="006C44FC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393AE3">
        <w:rPr>
          <w:rFonts w:ascii="Times New Roman" w:hAnsi="Times New Roman" w:cs="Times New Roman"/>
          <w:b/>
          <w:u w:val="single"/>
        </w:rPr>
        <w:t>Edward’s Condition:</w:t>
      </w:r>
    </w:p>
    <w:p w14:paraId="4AEF0BA4" w14:textId="6D3D7859" w:rsidR="003024B2" w:rsidRPr="00393AE3" w:rsidRDefault="003024B2" w:rsidP="003024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93AE3">
        <w:rPr>
          <w:rFonts w:ascii="Times New Roman" w:hAnsi="Times New Roman" w:cs="Times New Roman"/>
        </w:rPr>
        <w:t>Prior to running participant, make sure to:</w:t>
      </w:r>
    </w:p>
    <w:p w14:paraId="0D78421D" w14:textId="01BA5CD6" w:rsidR="003024B2" w:rsidRPr="00393AE3" w:rsidRDefault="003024B2" w:rsidP="003024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93AE3">
        <w:rPr>
          <w:rFonts w:ascii="Times New Roman" w:hAnsi="Times New Roman" w:cs="Times New Roman"/>
        </w:rPr>
        <w:t xml:space="preserve">Login to </w:t>
      </w:r>
      <w:proofErr w:type="spellStart"/>
      <w:r w:rsidRPr="00393AE3">
        <w:rPr>
          <w:rFonts w:ascii="Times New Roman" w:hAnsi="Times New Roman" w:cs="Times New Roman"/>
        </w:rPr>
        <w:t>Qualtrics</w:t>
      </w:r>
      <w:proofErr w:type="spellEnd"/>
      <w:r w:rsidRPr="00393AE3">
        <w:rPr>
          <w:rFonts w:ascii="Times New Roman" w:hAnsi="Times New Roman" w:cs="Times New Roman"/>
        </w:rPr>
        <w:t xml:space="preserve"> and pull up the </w:t>
      </w:r>
      <w:r w:rsidR="00393AE3" w:rsidRPr="00393AE3">
        <w:rPr>
          <w:rFonts w:ascii="Times New Roman" w:hAnsi="Times New Roman" w:cs="Times New Roman"/>
        </w:rPr>
        <w:t>Edwards questionnaire.</w:t>
      </w:r>
    </w:p>
    <w:p w14:paraId="598D069C" w14:textId="77777777" w:rsidR="003024B2" w:rsidRPr="00393AE3" w:rsidRDefault="003024B2" w:rsidP="003024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93AE3">
        <w:rPr>
          <w:rFonts w:ascii="Times New Roman" w:hAnsi="Times New Roman" w:cs="Times New Roman"/>
        </w:rPr>
        <w:t xml:space="preserve">When participant enters the room, seat them in front of the computer and have them read over and accept the informed consent on </w:t>
      </w:r>
      <w:proofErr w:type="spellStart"/>
      <w:r w:rsidRPr="00393AE3">
        <w:rPr>
          <w:rFonts w:ascii="Times New Roman" w:hAnsi="Times New Roman" w:cs="Times New Roman"/>
        </w:rPr>
        <w:t>Qualtrics</w:t>
      </w:r>
      <w:proofErr w:type="spellEnd"/>
      <w:r w:rsidRPr="00393AE3">
        <w:rPr>
          <w:rFonts w:ascii="Times New Roman" w:hAnsi="Times New Roman" w:cs="Times New Roman"/>
        </w:rPr>
        <w:t>.</w:t>
      </w:r>
    </w:p>
    <w:p w14:paraId="124371BB" w14:textId="77777777" w:rsidR="003024B2" w:rsidRPr="00393AE3" w:rsidRDefault="003024B2" w:rsidP="003024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93AE3">
        <w:rPr>
          <w:rFonts w:ascii="Times New Roman" w:hAnsi="Times New Roman" w:cs="Times New Roman"/>
        </w:rPr>
        <w:t>Once informed consent is accepted, hand participants the sample sheet of example questions with answers and instructions. Then, read the following:</w:t>
      </w:r>
    </w:p>
    <w:p w14:paraId="406ECB5B" w14:textId="1FC3EFA7" w:rsidR="003024B2" w:rsidRPr="00393AE3" w:rsidRDefault="003024B2" w:rsidP="003024B2">
      <w:pPr>
        <w:spacing w:line="360" w:lineRule="auto"/>
        <w:rPr>
          <w:rFonts w:ascii="Times New Roman" w:hAnsi="Times New Roman" w:cs="Times New Roman"/>
          <w:i/>
        </w:rPr>
      </w:pPr>
      <w:r w:rsidRPr="00393AE3">
        <w:rPr>
          <w:rFonts w:ascii="Times New Roman" w:hAnsi="Times New Roman" w:cs="Times New Roman"/>
        </w:rPr>
        <w:tab/>
      </w:r>
      <w:proofErr w:type="gramStart"/>
      <w:r w:rsidRPr="00393AE3">
        <w:rPr>
          <w:rFonts w:ascii="Times New Roman" w:hAnsi="Times New Roman" w:cs="Times New Roman"/>
          <w:i/>
        </w:rPr>
        <w:t>I’m</w:t>
      </w:r>
      <w:proofErr w:type="gramEnd"/>
      <w:r w:rsidRPr="00393AE3">
        <w:rPr>
          <w:rFonts w:ascii="Times New Roman" w:hAnsi="Times New Roman" w:cs="Times New Roman"/>
          <w:i/>
        </w:rPr>
        <w:t xml:space="preserve"> going to read a script and it’s very important that you listen </w:t>
      </w:r>
      <w:r w:rsidRPr="00393AE3">
        <w:rPr>
          <w:rFonts w:ascii="Times New Roman" w:hAnsi="Times New Roman" w:cs="Times New Roman"/>
        </w:rPr>
        <w:t xml:space="preserve">[pause -make sure they’re paying attention]. </w:t>
      </w:r>
      <w:r w:rsidRPr="00393AE3">
        <w:rPr>
          <w:rFonts w:ascii="Times New Roman" w:hAnsi="Times New Roman" w:cs="Times New Roman"/>
          <w:i/>
        </w:rPr>
        <w:t xml:space="preserve">In addition to the instructions that I will be explaining, you </w:t>
      </w:r>
      <w:proofErr w:type="gramStart"/>
      <w:r w:rsidRPr="00393AE3">
        <w:rPr>
          <w:rFonts w:ascii="Times New Roman" w:hAnsi="Times New Roman" w:cs="Times New Roman"/>
          <w:i/>
        </w:rPr>
        <w:t>will be allowed</w:t>
      </w:r>
      <w:proofErr w:type="gramEnd"/>
      <w:r w:rsidRPr="00393AE3">
        <w:rPr>
          <w:rFonts w:ascii="Times New Roman" w:hAnsi="Times New Roman" w:cs="Times New Roman"/>
          <w:i/>
        </w:rPr>
        <w:t xml:space="preserve"> to use the sample sheet that was given to you as a reference throughout the duration of the experiment. You are about to respond to a 300-item personality questionnaire on the computer. In this task, you </w:t>
      </w:r>
      <w:proofErr w:type="gramStart"/>
      <w:r w:rsidRPr="00393AE3">
        <w:rPr>
          <w:rFonts w:ascii="Times New Roman" w:hAnsi="Times New Roman" w:cs="Times New Roman"/>
          <w:i/>
        </w:rPr>
        <w:t>will be asked</w:t>
      </w:r>
      <w:proofErr w:type="gramEnd"/>
      <w:r w:rsidRPr="00393AE3">
        <w:rPr>
          <w:rFonts w:ascii="Times New Roman" w:hAnsi="Times New Roman" w:cs="Times New Roman"/>
          <w:i/>
        </w:rPr>
        <w:t xml:space="preserve"> to rate how desirable or undesirable, in the U.S., a characteristic is in an individual.</w:t>
      </w:r>
    </w:p>
    <w:p w14:paraId="757C3347" w14:textId="49770CAB" w:rsidR="003024B2" w:rsidRDefault="003024B2" w:rsidP="003024B2">
      <w:pPr>
        <w:spacing w:line="360" w:lineRule="auto"/>
        <w:rPr>
          <w:rFonts w:ascii="Times New Roman" w:hAnsi="Times New Roman" w:cs="Times New Roman"/>
          <w:i/>
        </w:rPr>
      </w:pPr>
      <w:r w:rsidRPr="00393AE3">
        <w:rPr>
          <w:rFonts w:ascii="Times New Roman" w:hAnsi="Times New Roman" w:cs="Times New Roman"/>
          <w:i/>
        </w:rPr>
        <w:t xml:space="preserve">Please </w:t>
      </w:r>
      <w:proofErr w:type="gramStart"/>
      <w:r w:rsidRPr="00393AE3">
        <w:rPr>
          <w:rFonts w:ascii="Times New Roman" w:hAnsi="Times New Roman" w:cs="Times New Roman"/>
          <w:i/>
        </w:rPr>
        <w:t>take a look</w:t>
      </w:r>
      <w:proofErr w:type="gramEnd"/>
      <w:r w:rsidRPr="00393AE3">
        <w:rPr>
          <w:rFonts w:ascii="Times New Roman" w:hAnsi="Times New Roman" w:cs="Times New Roman"/>
          <w:i/>
        </w:rPr>
        <w:t xml:space="preserve"> at Example 1. </w:t>
      </w:r>
      <w:r w:rsidRPr="00393AE3">
        <w:rPr>
          <w:rFonts w:ascii="Times New Roman" w:hAnsi="Times New Roman" w:cs="Times New Roman"/>
        </w:rPr>
        <w:t>[</w:t>
      </w:r>
      <w:proofErr w:type="gramStart"/>
      <w:r w:rsidRPr="00393AE3">
        <w:rPr>
          <w:rFonts w:ascii="Times New Roman" w:hAnsi="Times New Roman" w:cs="Times New Roman"/>
        </w:rPr>
        <w:t>pause</w:t>
      </w:r>
      <w:proofErr w:type="gramEnd"/>
      <w:r w:rsidRPr="00393AE3">
        <w:rPr>
          <w:rFonts w:ascii="Times New Roman" w:hAnsi="Times New Roman" w:cs="Times New Roman"/>
        </w:rPr>
        <w:t xml:space="preserve"> -point to Example 1 on the sample sheet]. </w:t>
      </w:r>
      <w:r w:rsidRPr="00393AE3">
        <w:rPr>
          <w:rFonts w:ascii="Times New Roman" w:hAnsi="Times New Roman" w:cs="Times New Roman"/>
          <w:i/>
        </w:rPr>
        <w:t>In this example, you are being asked to rate how desirable it is for a person to get angry about others asking favors of them</w:t>
      </w:r>
      <w:r w:rsidR="006C44FC" w:rsidRPr="00393AE3">
        <w:rPr>
          <w:rFonts w:ascii="Times New Roman" w:hAnsi="Times New Roman" w:cs="Times New Roman"/>
          <w:i/>
        </w:rPr>
        <w:t>, where a 1 means that you believe this characteristic is Extremely Undesirable, and a 9 means that you believe this characteristic is Extremely Desirable.</w:t>
      </w:r>
      <w:r w:rsidR="00374AA4">
        <w:rPr>
          <w:rFonts w:ascii="Times New Roman" w:hAnsi="Times New Roman" w:cs="Times New Roman"/>
          <w:i/>
        </w:rPr>
        <w:t xml:space="preserve"> This means that, when someone asks this person for a favor, there is a chance that this person may act angry about </w:t>
      </w:r>
      <w:proofErr w:type="gramStart"/>
      <w:r w:rsidR="00374AA4">
        <w:rPr>
          <w:rFonts w:ascii="Times New Roman" w:hAnsi="Times New Roman" w:cs="Times New Roman"/>
          <w:i/>
        </w:rPr>
        <w:t>being asked</w:t>
      </w:r>
      <w:proofErr w:type="gramEnd"/>
      <w:r w:rsidR="00374AA4">
        <w:rPr>
          <w:rFonts w:ascii="Times New Roman" w:hAnsi="Times New Roman" w:cs="Times New Roman"/>
          <w:i/>
        </w:rPr>
        <w:t>, but not always. In the U.S., it is typically somewhat undesirable to be irritated when someone asks a favor of you.</w:t>
      </w:r>
    </w:p>
    <w:p w14:paraId="38C8271A" w14:textId="7A329EEA" w:rsidR="003024B2" w:rsidRPr="00393AE3" w:rsidRDefault="003024B2" w:rsidP="003024B2">
      <w:pPr>
        <w:spacing w:line="360" w:lineRule="auto"/>
        <w:rPr>
          <w:rFonts w:ascii="Times New Roman" w:hAnsi="Times New Roman" w:cs="Times New Roman"/>
          <w:i/>
        </w:rPr>
      </w:pPr>
      <w:r w:rsidRPr="00393AE3">
        <w:rPr>
          <w:rFonts w:ascii="Times New Roman" w:hAnsi="Times New Roman" w:cs="Times New Roman"/>
          <w:i/>
        </w:rPr>
        <w:t xml:space="preserve">We ask that you do not leave the room during the study; if you need to use the restroom, we ask that you do so now. We also ask that all devices </w:t>
      </w:r>
      <w:proofErr w:type="gramStart"/>
      <w:r w:rsidRPr="00393AE3">
        <w:rPr>
          <w:rFonts w:ascii="Times New Roman" w:hAnsi="Times New Roman" w:cs="Times New Roman"/>
          <w:i/>
        </w:rPr>
        <w:t>are</w:t>
      </w:r>
      <w:proofErr w:type="gramEnd"/>
      <w:r w:rsidRPr="00393AE3">
        <w:rPr>
          <w:rFonts w:ascii="Times New Roman" w:hAnsi="Times New Roman" w:cs="Times New Roman"/>
          <w:i/>
        </w:rPr>
        <w:t xml:space="preserve"> silenced at this point in time </w:t>
      </w:r>
      <w:r w:rsidRPr="00393AE3">
        <w:rPr>
          <w:rFonts w:ascii="Times New Roman" w:hAnsi="Times New Roman" w:cs="Times New Roman"/>
        </w:rPr>
        <w:t xml:space="preserve">[pause -make sure participant turns their phone on silent]. </w:t>
      </w:r>
      <w:r w:rsidRPr="00393AE3">
        <w:rPr>
          <w:rFonts w:ascii="Times New Roman" w:hAnsi="Times New Roman" w:cs="Times New Roman"/>
          <w:i/>
        </w:rPr>
        <w:t xml:space="preserve">Your responses </w:t>
      </w:r>
      <w:proofErr w:type="gramStart"/>
      <w:r w:rsidRPr="00393AE3">
        <w:rPr>
          <w:rFonts w:ascii="Times New Roman" w:hAnsi="Times New Roman" w:cs="Times New Roman"/>
          <w:i/>
        </w:rPr>
        <w:t>will be timed</w:t>
      </w:r>
      <w:proofErr w:type="gramEnd"/>
      <w:r w:rsidRPr="00393AE3">
        <w:rPr>
          <w:rFonts w:ascii="Times New Roman" w:hAnsi="Times New Roman" w:cs="Times New Roman"/>
          <w:i/>
        </w:rPr>
        <w:t xml:space="preserve">; because of this, we ask that you answer as quickly and accurately as possible. </w:t>
      </w:r>
      <w:r w:rsidR="00302CC4">
        <w:rPr>
          <w:rFonts w:ascii="Times New Roman" w:hAnsi="Times New Roman" w:cs="Times New Roman"/>
          <w:i/>
        </w:rPr>
        <w:t xml:space="preserve">Once you provide a response, the questionnaire will automatically move on to the next characteristic; there </w:t>
      </w:r>
      <w:r w:rsidR="00302CC4">
        <w:rPr>
          <w:rFonts w:ascii="Times New Roman" w:hAnsi="Times New Roman" w:cs="Times New Roman"/>
          <w:b/>
          <w:i/>
          <w:u w:val="single"/>
        </w:rPr>
        <w:t xml:space="preserve">will not </w:t>
      </w:r>
      <w:r w:rsidR="00302CC4">
        <w:rPr>
          <w:rFonts w:ascii="Times New Roman" w:hAnsi="Times New Roman" w:cs="Times New Roman"/>
          <w:i/>
        </w:rPr>
        <w:t xml:space="preserve">be a break between ratings. </w:t>
      </w:r>
      <w:r w:rsidRPr="00393AE3">
        <w:rPr>
          <w:rFonts w:ascii="Times New Roman" w:hAnsi="Times New Roman" w:cs="Times New Roman"/>
          <w:i/>
        </w:rPr>
        <w:t xml:space="preserve">You will not be allowed to ask the administrator questions during the </w:t>
      </w:r>
      <w:proofErr w:type="gramStart"/>
      <w:r w:rsidRPr="00393AE3">
        <w:rPr>
          <w:rFonts w:ascii="Times New Roman" w:hAnsi="Times New Roman" w:cs="Times New Roman"/>
          <w:i/>
        </w:rPr>
        <w:t>assessment,</w:t>
      </w:r>
      <w:proofErr w:type="gramEnd"/>
      <w:r w:rsidRPr="00393AE3">
        <w:rPr>
          <w:rFonts w:ascii="Times New Roman" w:hAnsi="Times New Roman" w:cs="Times New Roman"/>
          <w:i/>
        </w:rPr>
        <w:t xml:space="preserve"> however, you will be allowed to refer to the sample sheet at any point in time. Before we begin the assessment, do you have any questions? </w:t>
      </w:r>
      <w:r w:rsidRPr="00393AE3">
        <w:rPr>
          <w:rFonts w:ascii="Times New Roman" w:hAnsi="Times New Roman" w:cs="Times New Roman"/>
        </w:rPr>
        <w:t xml:space="preserve">[Pause -allow the participant to ask any questions </w:t>
      </w:r>
      <w:proofErr w:type="gramStart"/>
      <w:r w:rsidRPr="00393AE3">
        <w:rPr>
          <w:rFonts w:ascii="Times New Roman" w:hAnsi="Times New Roman" w:cs="Times New Roman"/>
        </w:rPr>
        <w:t>at this point in time</w:t>
      </w:r>
      <w:proofErr w:type="gramEnd"/>
      <w:r w:rsidRPr="00393AE3">
        <w:rPr>
          <w:rFonts w:ascii="Times New Roman" w:hAnsi="Times New Roman" w:cs="Times New Roman"/>
        </w:rPr>
        <w:t xml:space="preserve">]. </w:t>
      </w:r>
      <w:r w:rsidRPr="00393AE3">
        <w:rPr>
          <w:rFonts w:ascii="Times New Roman" w:hAnsi="Times New Roman" w:cs="Times New Roman"/>
          <w:i/>
        </w:rPr>
        <w:t xml:space="preserve">We will now begin the assessment. </w:t>
      </w:r>
    </w:p>
    <w:p w14:paraId="7190D11B" w14:textId="77777777" w:rsidR="003024B2" w:rsidRPr="00393AE3" w:rsidRDefault="003024B2" w:rsidP="003024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93AE3">
        <w:rPr>
          <w:rFonts w:ascii="Times New Roman" w:hAnsi="Times New Roman" w:cs="Times New Roman"/>
        </w:rPr>
        <w:lastRenderedPageBreak/>
        <w:t xml:space="preserve">Wait for the participant to come get you and/or signal that they are finished. Once checking that the </w:t>
      </w:r>
      <w:proofErr w:type="spellStart"/>
      <w:r w:rsidRPr="00393AE3">
        <w:rPr>
          <w:rFonts w:ascii="Times New Roman" w:hAnsi="Times New Roman" w:cs="Times New Roman"/>
        </w:rPr>
        <w:t>Qualtrics</w:t>
      </w:r>
      <w:proofErr w:type="spellEnd"/>
      <w:r w:rsidRPr="00393AE3">
        <w:rPr>
          <w:rFonts w:ascii="Times New Roman" w:hAnsi="Times New Roman" w:cs="Times New Roman"/>
        </w:rPr>
        <w:t xml:space="preserve"> survey </w:t>
      </w:r>
      <w:proofErr w:type="gramStart"/>
      <w:r w:rsidRPr="00393AE3">
        <w:rPr>
          <w:rFonts w:ascii="Times New Roman" w:hAnsi="Times New Roman" w:cs="Times New Roman"/>
        </w:rPr>
        <w:t>has been completed</w:t>
      </w:r>
      <w:proofErr w:type="gramEnd"/>
      <w:r w:rsidRPr="00393AE3">
        <w:rPr>
          <w:rFonts w:ascii="Times New Roman" w:hAnsi="Times New Roman" w:cs="Times New Roman"/>
        </w:rPr>
        <w:t>, let the participant know that they are free to go.</w:t>
      </w:r>
    </w:p>
    <w:p w14:paraId="5BB2EFA5" w14:textId="77777777" w:rsidR="003024B2" w:rsidRPr="00393AE3" w:rsidRDefault="003024B2" w:rsidP="003024B2">
      <w:pPr>
        <w:spacing w:line="360" w:lineRule="auto"/>
        <w:rPr>
          <w:rFonts w:ascii="Times New Roman" w:hAnsi="Times New Roman" w:cs="Times New Roman"/>
        </w:rPr>
      </w:pPr>
      <w:r w:rsidRPr="00393AE3">
        <w:rPr>
          <w:rFonts w:ascii="Times New Roman" w:hAnsi="Times New Roman" w:cs="Times New Roman"/>
        </w:rPr>
        <w:t>When the experiment is over:</w:t>
      </w:r>
    </w:p>
    <w:p w14:paraId="7AA06A13" w14:textId="77777777" w:rsidR="003024B2" w:rsidRPr="00393AE3" w:rsidRDefault="003024B2" w:rsidP="003024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3AE3">
        <w:rPr>
          <w:rFonts w:ascii="Times New Roman" w:hAnsi="Times New Roman" w:cs="Times New Roman"/>
        </w:rPr>
        <w:t>Go into SONA and grant credit or no-show status.</w:t>
      </w:r>
    </w:p>
    <w:p w14:paraId="6FCDF2F8" w14:textId="77777777" w:rsidR="003024B2" w:rsidRPr="00393AE3" w:rsidRDefault="003024B2" w:rsidP="003024B2">
      <w:pPr>
        <w:spacing w:line="360" w:lineRule="auto"/>
        <w:rPr>
          <w:rFonts w:ascii="Times New Roman" w:hAnsi="Times New Roman" w:cs="Times New Roman"/>
        </w:rPr>
      </w:pPr>
    </w:p>
    <w:sectPr w:rsidR="003024B2" w:rsidRPr="0039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C3398"/>
    <w:multiLevelType w:val="hybridMultilevel"/>
    <w:tmpl w:val="F0CC83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175CE"/>
    <w:multiLevelType w:val="hybridMultilevel"/>
    <w:tmpl w:val="E9A051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Kulas">
    <w15:presenceInfo w15:providerId="None" w15:userId="John Kul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CD"/>
    <w:rsid w:val="000B4025"/>
    <w:rsid w:val="000F4BED"/>
    <w:rsid w:val="00136FB8"/>
    <w:rsid w:val="001A4F01"/>
    <w:rsid w:val="001C28EF"/>
    <w:rsid w:val="0020561C"/>
    <w:rsid w:val="00254593"/>
    <w:rsid w:val="002575E5"/>
    <w:rsid w:val="002F3270"/>
    <w:rsid w:val="003024B2"/>
    <w:rsid w:val="00302CC4"/>
    <w:rsid w:val="00374AA4"/>
    <w:rsid w:val="00376F9D"/>
    <w:rsid w:val="00393AE3"/>
    <w:rsid w:val="003B4BE6"/>
    <w:rsid w:val="00412609"/>
    <w:rsid w:val="00493852"/>
    <w:rsid w:val="004A05FC"/>
    <w:rsid w:val="004B16A3"/>
    <w:rsid w:val="0051500F"/>
    <w:rsid w:val="00575D8C"/>
    <w:rsid w:val="00581F17"/>
    <w:rsid w:val="005F2CCD"/>
    <w:rsid w:val="006010B1"/>
    <w:rsid w:val="006934AF"/>
    <w:rsid w:val="006C44FC"/>
    <w:rsid w:val="007400D6"/>
    <w:rsid w:val="007741FD"/>
    <w:rsid w:val="00797C9B"/>
    <w:rsid w:val="007C3022"/>
    <w:rsid w:val="00816BA3"/>
    <w:rsid w:val="00832C56"/>
    <w:rsid w:val="008B7877"/>
    <w:rsid w:val="008F3CAC"/>
    <w:rsid w:val="00A1742D"/>
    <w:rsid w:val="00A22FF9"/>
    <w:rsid w:val="00A45C4A"/>
    <w:rsid w:val="00A74FDB"/>
    <w:rsid w:val="00C6041F"/>
    <w:rsid w:val="00C85A55"/>
    <w:rsid w:val="00CB2E3C"/>
    <w:rsid w:val="00D50958"/>
    <w:rsid w:val="00E03523"/>
    <w:rsid w:val="00E12799"/>
    <w:rsid w:val="00E1547F"/>
    <w:rsid w:val="00ED2FD5"/>
    <w:rsid w:val="00ED6331"/>
    <w:rsid w:val="00FC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59B2"/>
  <w15:chartTrackingRefBased/>
  <w15:docId w15:val="{E41E1A12-F9F5-4752-AB93-DA3FC340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Morrell</dc:creator>
  <cp:keywords/>
  <dc:description/>
  <cp:lastModifiedBy>John Kulas</cp:lastModifiedBy>
  <cp:revision>11</cp:revision>
  <dcterms:created xsi:type="dcterms:W3CDTF">2020-03-05T18:04:00Z</dcterms:created>
  <dcterms:modified xsi:type="dcterms:W3CDTF">2020-03-05T18:20:00Z</dcterms:modified>
</cp:coreProperties>
</file>